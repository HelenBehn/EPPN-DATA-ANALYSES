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90140" w14:textId="4D234777" w:rsidR="00253963" w:rsidRPr="009E0C06" w:rsidRDefault="00935F95" w:rsidP="000A45E5">
      <w:pPr>
        <w:spacing w:after="120" w:line="276" w:lineRule="auto"/>
        <w:rPr>
          <w:b/>
          <w:sz w:val="28"/>
          <w:szCs w:val="28"/>
          <w:lang w:val="en-GB"/>
        </w:rPr>
      </w:pPr>
      <w:bookmarkStart w:id="0" w:name="_GoBack"/>
      <w:bookmarkEnd w:id="0"/>
      <w:commentRangeStart w:id="1"/>
      <w:commentRangeStart w:id="2"/>
      <w:r w:rsidRPr="009E0C06">
        <w:rPr>
          <w:b/>
          <w:sz w:val="28"/>
          <w:szCs w:val="28"/>
          <w:lang w:val="en-GB"/>
        </w:rPr>
        <w:t>EPPN project</w:t>
      </w:r>
      <w:r w:rsidR="00EB5AC1">
        <w:rPr>
          <w:b/>
          <w:sz w:val="28"/>
          <w:szCs w:val="28"/>
          <w:lang w:val="en-GB"/>
        </w:rPr>
        <w:t xml:space="preserve">: </w:t>
      </w:r>
      <w:r w:rsidR="00C944F6" w:rsidRPr="009E0C06">
        <w:rPr>
          <w:b/>
          <w:sz w:val="28"/>
          <w:szCs w:val="28"/>
          <w:lang w:val="en-GB"/>
        </w:rPr>
        <w:t>Results parent-progeny comparisons</w:t>
      </w:r>
      <w:commentRangeEnd w:id="1"/>
      <w:r w:rsidR="008C3DEE">
        <w:rPr>
          <w:rStyle w:val="Kommentarzeichen"/>
        </w:rPr>
        <w:commentReference w:id="1"/>
      </w:r>
      <w:commentRangeEnd w:id="2"/>
      <w:r w:rsidR="00DD7123">
        <w:rPr>
          <w:rStyle w:val="Kommentarzeichen"/>
        </w:rPr>
        <w:commentReference w:id="2"/>
      </w:r>
    </w:p>
    <w:p w14:paraId="24F6D26A" w14:textId="77777777" w:rsidR="002C2B0F" w:rsidRDefault="002C2B0F" w:rsidP="000A45E5">
      <w:pPr>
        <w:spacing w:after="120" w:line="276" w:lineRule="auto"/>
        <w:rPr>
          <w:lang w:val="en-GB"/>
        </w:rPr>
      </w:pPr>
    </w:p>
    <w:p w14:paraId="2BF2FF9B" w14:textId="6AB0FB98" w:rsidR="00C944F6" w:rsidRPr="009E0C06" w:rsidRDefault="00C944F6" w:rsidP="000A45E5">
      <w:pPr>
        <w:spacing w:after="120" w:line="276" w:lineRule="auto"/>
        <w:rPr>
          <w:b/>
          <w:sz w:val="24"/>
          <w:szCs w:val="24"/>
          <w:lang w:val="en-GB"/>
        </w:rPr>
      </w:pPr>
      <w:del w:id="3" w:author="Annaliese" w:date="2022-06-09T14:01:00Z">
        <w:r w:rsidRPr="009E0C06" w:rsidDel="00907ADC">
          <w:rPr>
            <w:b/>
            <w:sz w:val="24"/>
            <w:szCs w:val="24"/>
            <w:lang w:val="en-GB"/>
          </w:rPr>
          <w:delText xml:space="preserve">Comparison group 1: </w:delText>
        </w:r>
      </w:del>
      <w:commentRangeStart w:id="4"/>
      <w:proofErr w:type="spellStart"/>
      <w:r w:rsidRPr="009E0C06">
        <w:rPr>
          <w:b/>
          <w:sz w:val="24"/>
          <w:szCs w:val="24"/>
          <w:lang w:val="en-GB"/>
        </w:rPr>
        <w:t>Resythesized</w:t>
      </w:r>
      <w:proofErr w:type="spellEnd"/>
      <w:r w:rsidRPr="009E0C06">
        <w:rPr>
          <w:b/>
          <w:sz w:val="24"/>
          <w:szCs w:val="24"/>
          <w:lang w:val="en-GB"/>
        </w:rPr>
        <w:t xml:space="preserve"> </w:t>
      </w:r>
      <w:r w:rsidR="002D6385" w:rsidRPr="009E0C06">
        <w:rPr>
          <w:b/>
          <w:i/>
          <w:sz w:val="24"/>
          <w:szCs w:val="24"/>
          <w:lang w:val="en-GB"/>
        </w:rPr>
        <w:t>B</w:t>
      </w:r>
      <w:r w:rsidRPr="009E0C06">
        <w:rPr>
          <w:b/>
          <w:i/>
          <w:sz w:val="24"/>
          <w:szCs w:val="24"/>
          <w:lang w:val="en-GB"/>
        </w:rPr>
        <w:t xml:space="preserve">rassica </w:t>
      </w:r>
      <w:proofErr w:type="spellStart"/>
      <w:r w:rsidRPr="009E0C06">
        <w:rPr>
          <w:b/>
          <w:i/>
          <w:sz w:val="24"/>
          <w:szCs w:val="24"/>
          <w:lang w:val="en-GB"/>
        </w:rPr>
        <w:t>napus</w:t>
      </w:r>
      <w:commentRangeEnd w:id="4"/>
      <w:proofErr w:type="spellEnd"/>
      <w:r w:rsidR="00907ADC">
        <w:rPr>
          <w:rStyle w:val="Kommentarzeichen"/>
        </w:rPr>
        <w:commentReference w:id="4"/>
      </w:r>
    </w:p>
    <w:p w14:paraId="2444A1A5" w14:textId="63204773" w:rsidR="009E0C06" w:rsidDel="00907ADC" w:rsidRDefault="009E0C06" w:rsidP="000A45E5">
      <w:pPr>
        <w:spacing w:after="120" w:line="276" w:lineRule="auto"/>
        <w:rPr>
          <w:del w:id="5" w:author="Annaliese" w:date="2022-06-09T14:01:00Z"/>
          <w:lang w:val="en-US"/>
        </w:rPr>
      </w:pPr>
      <w:del w:id="6" w:author="Annaliese" w:date="2022-06-09T14:01:00Z">
        <w:r w:rsidRPr="009E0C06" w:rsidDel="00907ADC">
          <w:rPr>
            <w:i/>
            <w:iCs/>
            <w:lang w:val="en-US"/>
          </w:rPr>
          <w:delText>B. rapa</w:delText>
        </w:r>
        <w:r w:rsidRPr="009E0C06" w:rsidDel="00907ADC">
          <w:rPr>
            <w:lang w:val="en-US"/>
          </w:rPr>
          <w:delText xml:space="preserve"> </w:delText>
        </w:r>
        <w:r w:rsidDel="00907ADC">
          <w:rPr>
            <w:lang w:val="en-US"/>
          </w:rPr>
          <w:delText>(</w:delText>
        </w:r>
        <w:r w:rsidRPr="009E0C06" w:rsidDel="00907ADC">
          <w:rPr>
            <w:lang w:val="en-US"/>
          </w:rPr>
          <w:delText>AA</w:delText>
        </w:r>
        <w:r w:rsidDel="00907ADC">
          <w:rPr>
            <w:lang w:val="en-US"/>
          </w:rPr>
          <w:delText xml:space="preserve">, </w:delText>
        </w:r>
        <w:r w:rsidRPr="009E0C06" w:rsidDel="00907ADC">
          <w:rPr>
            <w:lang w:val="en-US"/>
          </w:rPr>
          <w:delText xml:space="preserve">diplod, homozygous) x </w:delText>
        </w:r>
        <w:r w:rsidRPr="009E0C06" w:rsidDel="00907ADC">
          <w:rPr>
            <w:i/>
            <w:iCs/>
            <w:lang w:val="en-US"/>
          </w:rPr>
          <w:delText>B. oleracea</w:delText>
        </w:r>
        <w:r w:rsidRPr="009E0C06" w:rsidDel="00907ADC">
          <w:rPr>
            <w:lang w:val="en-US"/>
          </w:rPr>
          <w:delText xml:space="preserve"> </w:delText>
        </w:r>
        <w:r w:rsidDel="00907ADC">
          <w:rPr>
            <w:lang w:val="en-US"/>
          </w:rPr>
          <w:delText>(</w:delText>
        </w:r>
        <w:r w:rsidRPr="009E0C06" w:rsidDel="00907ADC">
          <w:rPr>
            <w:lang w:val="en-US"/>
          </w:rPr>
          <w:delText>CC</w:delText>
        </w:r>
        <w:r w:rsidDel="00907ADC">
          <w:rPr>
            <w:lang w:val="en-US"/>
          </w:rPr>
          <w:delText xml:space="preserve">, </w:delText>
        </w:r>
        <w:r w:rsidRPr="009E0C06" w:rsidDel="00907ADC">
          <w:rPr>
            <w:lang w:val="en-US"/>
          </w:rPr>
          <w:delText xml:space="preserve">diploid, homozygous) = synthetic </w:delText>
        </w:r>
        <w:r w:rsidRPr="009E0C06" w:rsidDel="00907ADC">
          <w:rPr>
            <w:i/>
            <w:iCs/>
            <w:lang w:val="en-US"/>
          </w:rPr>
          <w:delText xml:space="preserve">B. napus </w:delText>
        </w:r>
        <w:r w:rsidDel="00907ADC">
          <w:rPr>
            <w:iCs/>
            <w:lang w:val="en-US"/>
          </w:rPr>
          <w:delText>(</w:delText>
        </w:r>
        <w:r w:rsidRPr="009E0C06" w:rsidDel="00907ADC">
          <w:rPr>
            <w:lang w:val="en-US"/>
          </w:rPr>
          <w:delText>AACC</w:delText>
        </w:r>
        <w:r w:rsidDel="00907ADC">
          <w:rPr>
            <w:lang w:val="en-US"/>
          </w:rPr>
          <w:delText xml:space="preserve">, </w:delText>
        </w:r>
        <w:r w:rsidRPr="009E0C06" w:rsidDel="00907ADC">
          <w:rPr>
            <w:lang w:val="en-US"/>
          </w:rPr>
          <w:delText xml:space="preserve">tetraploid, homozygous) </w:delText>
        </w:r>
      </w:del>
    </w:p>
    <w:p w14:paraId="3235F2DB" w14:textId="105443A8" w:rsidR="00A41135" w:rsidDel="00907ADC" w:rsidRDefault="00D24223" w:rsidP="000A45E5">
      <w:pPr>
        <w:spacing w:after="120" w:line="276" w:lineRule="auto"/>
        <w:rPr>
          <w:del w:id="7" w:author="Annaliese" w:date="2022-06-09T14:01:00Z"/>
          <w:sz w:val="24"/>
          <w:szCs w:val="24"/>
          <w:lang w:val="en-GB"/>
        </w:rPr>
      </w:pPr>
      <w:del w:id="8" w:author="Annaliese" w:date="2022-06-09T14:01:00Z">
        <w:r w:rsidRPr="00D24223" w:rsidDel="00907ADC">
          <w:rPr>
            <w:sz w:val="24"/>
            <w:szCs w:val="24"/>
            <w:lang w:val="en-GB"/>
          </w:rPr>
          <w:delText>R2 x O4 = R2O4</w:delText>
        </w:r>
      </w:del>
    </w:p>
    <w:p w14:paraId="39AACC7F" w14:textId="0BB43FC1" w:rsidR="00D24223" w:rsidRPr="00D24223" w:rsidDel="00907ADC" w:rsidRDefault="00D24223" w:rsidP="000A45E5">
      <w:pPr>
        <w:spacing w:after="120" w:line="276" w:lineRule="auto"/>
        <w:rPr>
          <w:del w:id="9" w:author="Annaliese" w:date="2022-06-09T14:01:00Z"/>
          <w:sz w:val="24"/>
          <w:szCs w:val="24"/>
          <w:lang w:val="en-GB"/>
        </w:rPr>
      </w:pPr>
    </w:p>
    <w:p w14:paraId="4D68B117" w14:textId="698E9BEA" w:rsidR="009E0C06" w:rsidDel="00907ADC" w:rsidRDefault="004E67D5" w:rsidP="000A45E5">
      <w:pPr>
        <w:spacing w:after="120" w:line="276" w:lineRule="auto"/>
        <w:rPr>
          <w:del w:id="10" w:author="Annaliese" w:date="2022-06-09T14:01:00Z"/>
          <w:b/>
          <w:sz w:val="24"/>
          <w:szCs w:val="24"/>
          <w:lang w:val="en-GB"/>
        </w:rPr>
      </w:pPr>
      <w:del w:id="11" w:author="Annaliese" w:date="2022-06-09T14:01:00Z">
        <w:r w:rsidDel="00907ADC">
          <w:rPr>
            <w:b/>
            <w:sz w:val="24"/>
            <w:szCs w:val="24"/>
            <w:lang w:val="en-GB"/>
          </w:rPr>
          <w:delText>Hypothesis</w:delText>
        </w:r>
      </w:del>
    </w:p>
    <w:p w14:paraId="445E954C" w14:textId="5B541AF1" w:rsidR="004E67D5" w:rsidDel="00907ADC" w:rsidRDefault="004E67D5" w:rsidP="000A45E5">
      <w:pPr>
        <w:spacing w:after="120" w:line="276" w:lineRule="auto"/>
        <w:rPr>
          <w:del w:id="12" w:author="Annaliese" w:date="2022-06-09T14:01:00Z"/>
          <w:lang w:val="en-US"/>
        </w:rPr>
      </w:pPr>
      <w:del w:id="13" w:author="Annaliese" w:date="2022-06-09T14:01:00Z">
        <w:r w:rsidDel="00907ADC">
          <w:rPr>
            <w:lang w:val="en-US"/>
          </w:rPr>
          <w:delText>I</w:delText>
        </w:r>
        <w:r w:rsidRPr="004E67D5" w:rsidDel="00907ADC">
          <w:rPr>
            <w:lang w:val="en-US"/>
          </w:rPr>
          <w:delText xml:space="preserve">ncreasing ploidy level </w:delText>
        </w:r>
        <w:r w:rsidDel="00907ADC">
          <w:rPr>
            <w:lang w:val="en-US"/>
          </w:rPr>
          <w:delText xml:space="preserve">will </w:delText>
        </w:r>
        <w:r w:rsidRPr="004E67D5" w:rsidDel="00907ADC">
          <w:rPr>
            <w:lang w:val="en-US"/>
          </w:rPr>
          <w:delText>increase growth rate and/or biomass production</w:delText>
        </w:r>
        <w:r w:rsidDel="00907ADC">
          <w:rPr>
            <w:lang w:val="en-US"/>
          </w:rPr>
          <w:delText xml:space="preserve"> in hybrids.</w:delText>
        </w:r>
      </w:del>
    </w:p>
    <w:p w14:paraId="0B943A46" w14:textId="22B0E7D0" w:rsidR="001B5240" w:rsidDel="00907ADC" w:rsidRDefault="001B5240" w:rsidP="000A45E5">
      <w:pPr>
        <w:spacing w:after="120" w:line="276" w:lineRule="auto"/>
        <w:rPr>
          <w:del w:id="14" w:author="Annaliese" w:date="2022-06-09T14:01:00Z"/>
          <w:b/>
          <w:lang w:val="en-US"/>
        </w:rPr>
      </w:pPr>
    </w:p>
    <w:p w14:paraId="7B926B8F" w14:textId="2FA51AFE" w:rsidR="00735628" w:rsidDel="00907ADC" w:rsidRDefault="00735628" w:rsidP="000A45E5">
      <w:pPr>
        <w:spacing w:after="120" w:line="276" w:lineRule="auto"/>
        <w:rPr>
          <w:del w:id="15" w:author="Annaliese" w:date="2022-06-09T14:01:00Z"/>
          <w:b/>
          <w:lang w:val="en-US"/>
        </w:rPr>
      </w:pPr>
      <w:del w:id="16" w:author="Annaliese" w:date="2022-06-09T14:01:00Z">
        <w:r w:rsidDel="00907ADC">
          <w:rPr>
            <w:b/>
            <w:lang w:val="en-US"/>
          </w:rPr>
          <w:delText>Growth</w:delText>
        </w:r>
      </w:del>
    </w:p>
    <w:p w14:paraId="3B353CD1" w14:textId="333EDAD2" w:rsidR="00A55C27" w:rsidRPr="003168BC" w:rsidDel="00907ADC" w:rsidRDefault="003954E3" w:rsidP="000A45E5">
      <w:pPr>
        <w:spacing w:after="120" w:line="276" w:lineRule="auto"/>
        <w:rPr>
          <w:del w:id="17" w:author="Annaliese" w:date="2022-06-09T14:01:00Z"/>
          <w:lang w:val="en-US"/>
        </w:rPr>
      </w:pPr>
      <w:r>
        <w:rPr>
          <w:lang w:val="en-US"/>
        </w:rPr>
        <w:t>Growth</w:t>
      </w:r>
      <w:r w:rsidR="00B631F7">
        <w:rPr>
          <w:lang w:val="en-US"/>
        </w:rPr>
        <w:t xml:space="preserve"> was significantly </w:t>
      </w:r>
      <w:r>
        <w:rPr>
          <w:lang w:val="en-US"/>
        </w:rPr>
        <w:t>enhanced</w:t>
      </w:r>
      <w:r w:rsidR="00B631F7">
        <w:rPr>
          <w:lang w:val="en-US"/>
        </w:rPr>
        <w:t xml:space="preserve"> in </w:t>
      </w:r>
      <w:proofErr w:type="spellStart"/>
      <w:r w:rsidR="00B631F7">
        <w:rPr>
          <w:lang w:val="en-US"/>
        </w:rPr>
        <w:t>r</w:t>
      </w:r>
      <w:r w:rsidR="00B631F7" w:rsidRPr="003168BC">
        <w:rPr>
          <w:lang w:val="en-US"/>
        </w:rPr>
        <w:t>esythesized</w:t>
      </w:r>
      <w:proofErr w:type="spellEnd"/>
      <w:r w:rsidR="00B631F7" w:rsidRPr="003168BC">
        <w:rPr>
          <w:lang w:val="en-US"/>
        </w:rPr>
        <w:t xml:space="preserve"> </w:t>
      </w:r>
      <w:r w:rsidR="00B631F7" w:rsidRPr="003168BC">
        <w:rPr>
          <w:i/>
          <w:lang w:val="en-US"/>
        </w:rPr>
        <w:t xml:space="preserve">Brassica </w:t>
      </w:r>
      <w:proofErr w:type="spellStart"/>
      <w:r w:rsidR="00B631F7" w:rsidRPr="003168BC">
        <w:rPr>
          <w:i/>
          <w:lang w:val="en-US"/>
        </w:rPr>
        <w:t>napus</w:t>
      </w:r>
      <w:proofErr w:type="spellEnd"/>
      <w:r w:rsidR="00B631F7">
        <w:rPr>
          <w:i/>
          <w:lang w:val="en-US"/>
        </w:rPr>
        <w:t xml:space="preserve"> </w:t>
      </w:r>
      <w:commentRangeStart w:id="18"/>
      <w:ins w:id="19" w:author="Annaliese" w:date="2022-06-09T13:59:00Z">
        <w:r w:rsidR="00907ADC">
          <w:rPr>
            <w:lang w:val="en-US"/>
          </w:rPr>
          <w:t>R2O4</w:t>
        </w:r>
        <w:commentRangeEnd w:id="18"/>
        <w:r w:rsidR="00907ADC">
          <w:rPr>
            <w:rStyle w:val="Kommentarzeichen"/>
          </w:rPr>
          <w:commentReference w:id="18"/>
        </w:r>
        <w:r w:rsidR="00907ADC">
          <w:rPr>
            <w:lang w:val="en-US"/>
          </w:rPr>
          <w:t xml:space="preserve"> </w:t>
        </w:r>
      </w:ins>
      <w:r w:rsidR="00B631F7">
        <w:rPr>
          <w:lang w:val="en-US"/>
        </w:rPr>
        <w:t>compared to its diploid parent genotypes. S</w:t>
      </w:r>
      <w:r w:rsidR="00B631F7" w:rsidRPr="003168BC">
        <w:rPr>
          <w:lang w:val="en-US"/>
        </w:rPr>
        <w:t>y</w:t>
      </w:r>
      <w:r w:rsidR="00B631F7">
        <w:rPr>
          <w:lang w:val="en-US"/>
        </w:rPr>
        <w:t>n</w:t>
      </w:r>
      <w:r w:rsidR="00B631F7" w:rsidRPr="003168BC">
        <w:rPr>
          <w:lang w:val="en-US"/>
        </w:rPr>
        <w:t>the</w:t>
      </w:r>
      <w:r w:rsidR="00B631F7">
        <w:rPr>
          <w:lang w:val="en-US"/>
        </w:rPr>
        <w:t>tic</w:t>
      </w:r>
      <w:r w:rsidR="00B631F7" w:rsidRPr="003168BC">
        <w:rPr>
          <w:lang w:val="en-US"/>
        </w:rPr>
        <w:t xml:space="preserve"> </w:t>
      </w:r>
      <w:r w:rsidR="00B631F7" w:rsidRPr="003168BC">
        <w:rPr>
          <w:i/>
          <w:lang w:val="en-US"/>
        </w:rPr>
        <w:t>B</w:t>
      </w:r>
      <w:r w:rsidR="00B631F7">
        <w:rPr>
          <w:i/>
          <w:lang w:val="en-US"/>
        </w:rPr>
        <w:t>.</w:t>
      </w:r>
      <w:r w:rsidR="00B631F7" w:rsidRPr="003168BC">
        <w:rPr>
          <w:i/>
          <w:lang w:val="en-US"/>
        </w:rPr>
        <w:t xml:space="preserve"> </w:t>
      </w:r>
      <w:proofErr w:type="spellStart"/>
      <w:r w:rsidR="00B631F7" w:rsidRPr="003168BC">
        <w:rPr>
          <w:i/>
          <w:lang w:val="en-US"/>
        </w:rPr>
        <w:t>napus</w:t>
      </w:r>
      <w:proofErr w:type="spellEnd"/>
      <w:r w:rsidR="00B631F7">
        <w:rPr>
          <w:lang w:val="en-US"/>
        </w:rPr>
        <w:t xml:space="preserve"> </w:t>
      </w:r>
      <w:r w:rsidR="00D24223">
        <w:rPr>
          <w:lang w:val="en-US"/>
        </w:rPr>
        <w:t>had an average</w:t>
      </w:r>
      <w:r w:rsidR="003168BC">
        <w:rPr>
          <w:lang w:val="en-US"/>
        </w:rPr>
        <w:t xml:space="preserve"> maximum height</w:t>
      </w:r>
      <w:r w:rsidR="00D24223">
        <w:rPr>
          <w:lang w:val="en-US"/>
        </w:rPr>
        <w:t xml:space="preserve"> of 179 cm, which </w:t>
      </w:r>
      <w:r w:rsidR="00CA665D">
        <w:rPr>
          <w:lang w:val="en-US"/>
        </w:rPr>
        <w:t>was</w:t>
      </w:r>
      <w:r w:rsidR="00D24223">
        <w:rPr>
          <w:lang w:val="en-US"/>
        </w:rPr>
        <w:t xml:space="preserve"> 60 cm above </w:t>
      </w:r>
      <w:r w:rsidR="003168BC">
        <w:rPr>
          <w:lang w:val="en-US"/>
        </w:rPr>
        <w:t xml:space="preserve">the tallest parent. The increased maximum height </w:t>
      </w:r>
      <w:r w:rsidR="00FA68AD">
        <w:rPr>
          <w:lang w:val="en-US"/>
        </w:rPr>
        <w:t>was</w:t>
      </w:r>
      <w:r w:rsidR="003168BC">
        <w:rPr>
          <w:lang w:val="en-US"/>
        </w:rPr>
        <w:t xml:space="preserve"> associated with </w:t>
      </w:r>
      <w:r w:rsidR="00FA68AD">
        <w:rPr>
          <w:lang w:val="en-US"/>
        </w:rPr>
        <w:t xml:space="preserve">prolonged </w:t>
      </w:r>
      <w:r w:rsidR="003168BC">
        <w:rPr>
          <w:lang w:val="en-US"/>
        </w:rPr>
        <w:t>growth periods</w:t>
      </w:r>
      <w:del w:id="20" w:author="Annaliese" w:date="2022-06-09T14:00:00Z">
        <w:r w:rsidR="00FA68AD" w:rsidDel="00907ADC">
          <w:rPr>
            <w:lang w:val="en-US"/>
          </w:rPr>
          <w:delText xml:space="preserve">. </w:delText>
        </w:r>
        <w:r w:rsidR="00F65618" w:rsidDel="00907ADC">
          <w:rPr>
            <w:lang w:val="en-US"/>
          </w:rPr>
          <w:delText>S</w:delText>
        </w:r>
      </w:del>
      <w:ins w:id="21" w:author="Annaliese" w:date="2022-06-09T14:00:00Z">
        <w:r w:rsidR="00907ADC">
          <w:rPr>
            <w:lang w:val="en-US"/>
          </w:rPr>
          <w:t>: s</w:t>
        </w:r>
      </w:ins>
      <w:r w:rsidR="00F65618">
        <w:rPr>
          <w:lang w:val="en-US"/>
        </w:rPr>
        <w:t>hoot elongation up to</w:t>
      </w:r>
      <w:r w:rsidR="00FA68AD">
        <w:rPr>
          <w:lang w:val="en-US"/>
        </w:rPr>
        <w:t xml:space="preserve"> 75% of maximum height was extended to 20.9 days and </w:t>
      </w:r>
      <w:r>
        <w:rPr>
          <w:lang w:val="en-US"/>
        </w:rPr>
        <w:t>exceed</w:t>
      </w:r>
      <w:r w:rsidR="00FA68AD">
        <w:rPr>
          <w:lang w:val="en-US"/>
        </w:rPr>
        <w:t>ed</w:t>
      </w:r>
      <w:r w:rsidR="003168BC">
        <w:rPr>
          <w:lang w:val="en-US"/>
        </w:rPr>
        <w:t xml:space="preserve"> the longest parental growth period </w:t>
      </w:r>
      <w:r w:rsidR="00F65618">
        <w:rPr>
          <w:lang w:val="en-US"/>
        </w:rPr>
        <w:t xml:space="preserve">on average </w:t>
      </w:r>
      <w:r w:rsidR="00FA68AD">
        <w:rPr>
          <w:lang w:val="en-US"/>
        </w:rPr>
        <w:t>by 5.6 days</w:t>
      </w:r>
      <w:r w:rsidR="003168BC">
        <w:rPr>
          <w:lang w:val="en-US"/>
        </w:rPr>
        <w:t>.</w:t>
      </w:r>
      <w:r w:rsidRPr="003954E3">
        <w:rPr>
          <w:lang w:val="en-US"/>
        </w:rPr>
        <w:t xml:space="preserve"> </w:t>
      </w:r>
      <w:r>
        <w:rPr>
          <w:lang w:val="en-US"/>
        </w:rPr>
        <w:t>In contrast, branching was reduced compared to the mid-parent mean.</w:t>
      </w:r>
      <w:ins w:id="22" w:author="Annaliese" w:date="2022-06-09T14:01:00Z">
        <w:r w:rsidR="00907ADC">
          <w:rPr>
            <w:b/>
            <w:lang w:val="en-US"/>
          </w:rPr>
          <w:t xml:space="preserve"> </w:t>
        </w:r>
      </w:ins>
    </w:p>
    <w:p w14:paraId="064854D7" w14:textId="6C095451" w:rsidR="001B5240" w:rsidDel="00907ADC" w:rsidRDefault="001B5240" w:rsidP="000A45E5">
      <w:pPr>
        <w:spacing w:after="120" w:line="276" w:lineRule="auto"/>
        <w:rPr>
          <w:del w:id="23" w:author="Annaliese" w:date="2022-06-09T14:01:00Z"/>
          <w:b/>
          <w:lang w:val="en-US"/>
        </w:rPr>
      </w:pPr>
    </w:p>
    <w:p w14:paraId="4C7CF424" w14:textId="1037442B" w:rsidR="001B5240" w:rsidRPr="001B5240" w:rsidDel="00907ADC" w:rsidRDefault="001B5240" w:rsidP="000A45E5">
      <w:pPr>
        <w:spacing w:after="120" w:line="276" w:lineRule="auto"/>
        <w:rPr>
          <w:del w:id="24" w:author="Annaliese" w:date="2022-06-09T14:01:00Z"/>
          <w:b/>
          <w:lang w:val="en-US"/>
        </w:rPr>
      </w:pPr>
      <w:del w:id="25" w:author="Annaliese" w:date="2022-06-09T14:01:00Z">
        <w:r w:rsidRPr="001B5240" w:rsidDel="00907ADC">
          <w:rPr>
            <w:b/>
            <w:lang w:val="en-US"/>
          </w:rPr>
          <w:delText>Reproductive development</w:delText>
        </w:r>
      </w:del>
    </w:p>
    <w:p w14:paraId="70AEF9D8" w14:textId="77777777" w:rsidR="001B5240" w:rsidRPr="00E64FBE" w:rsidRDefault="001B5240" w:rsidP="000A45E5">
      <w:pPr>
        <w:spacing w:after="120" w:line="276" w:lineRule="auto"/>
        <w:rPr>
          <w:b/>
          <w:lang w:val="en-GB"/>
        </w:rPr>
      </w:pPr>
      <w:r>
        <w:rPr>
          <w:lang w:val="en-US"/>
        </w:rPr>
        <w:t xml:space="preserve">Flowering time in </w:t>
      </w:r>
      <w:proofErr w:type="spellStart"/>
      <w:r>
        <w:rPr>
          <w:lang w:val="en-US"/>
        </w:rPr>
        <w:t>r</w:t>
      </w:r>
      <w:r w:rsidRPr="003168BC">
        <w:rPr>
          <w:lang w:val="en-US"/>
        </w:rPr>
        <w:t>esythesized</w:t>
      </w:r>
      <w:proofErr w:type="spellEnd"/>
      <w:r w:rsidRPr="003168BC">
        <w:rPr>
          <w:lang w:val="en-US"/>
        </w:rPr>
        <w:t xml:space="preserve"> </w:t>
      </w:r>
      <w:r w:rsidRPr="003168BC">
        <w:rPr>
          <w:i/>
          <w:lang w:val="en-US"/>
        </w:rPr>
        <w:t xml:space="preserve">Brassica </w:t>
      </w:r>
      <w:proofErr w:type="spellStart"/>
      <w:r w:rsidRPr="003168BC">
        <w:rPr>
          <w:i/>
          <w:lang w:val="en-US"/>
        </w:rPr>
        <w:t>napus</w:t>
      </w:r>
      <w:proofErr w:type="spellEnd"/>
      <w:r>
        <w:rPr>
          <w:i/>
          <w:lang w:val="en-US"/>
        </w:rPr>
        <w:t xml:space="preserve"> </w:t>
      </w:r>
      <w:r>
        <w:rPr>
          <w:lang w:val="en-US"/>
        </w:rPr>
        <w:t xml:space="preserve">did not differ significantly from the parents. </w:t>
      </w:r>
    </w:p>
    <w:p w14:paraId="244D0E03" w14:textId="0D5D82C8" w:rsidR="001B5240" w:rsidDel="00907ADC" w:rsidRDefault="001B5240" w:rsidP="000A45E5">
      <w:pPr>
        <w:spacing w:after="120" w:line="276" w:lineRule="auto"/>
        <w:rPr>
          <w:del w:id="26" w:author="Annaliese" w:date="2022-06-09T14:02:00Z"/>
          <w:b/>
          <w:lang w:val="en-GB"/>
        </w:rPr>
      </w:pPr>
    </w:p>
    <w:p w14:paraId="046AFF1D" w14:textId="577935C0" w:rsidR="00735628" w:rsidDel="00907ADC" w:rsidRDefault="00B631F7" w:rsidP="000A45E5">
      <w:pPr>
        <w:spacing w:after="120" w:line="276" w:lineRule="auto"/>
        <w:rPr>
          <w:del w:id="27" w:author="Annaliese" w:date="2022-06-09T14:02:00Z"/>
          <w:b/>
          <w:lang w:val="en-GB"/>
        </w:rPr>
      </w:pPr>
      <w:del w:id="28" w:author="Annaliese" w:date="2022-06-09T14:02:00Z">
        <w:r w:rsidDel="00907ADC">
          <w:rPr>
            <w:b/>
            <w:lang w:val="en-GB"/>
          </w:rPr>
          <w:delText>Fertility estimates</w:delText>
        </w:r>
      </w:del>
    </w:p>
    <w:p w14:paraId="0570720C" w14:textId="6BC21081" w:rsidR="00375196" w:rsidRDefault="00B631F7" w:rsidP="008C3DEE">
      <w:pPr>
        <w:spacing w:after="240" w:line="276" w:lineRule="auto"/>
        <w:rPr>
          <w:lang w:val="en-US"/>
        </w:rPr>
      </w:pPr>
      <w:r w:rsidRPr="003954E3">
        <w:rPr>
          <w:lang w:val="en-GB"/>
        </w:rPr>
        <w:t xml:space="preserve">Several </w:t>
      </w:r>
      <w:r w:rsidR="003954E3">
        <w:rPr>
          <w:lang w:val="en-GB"/>
        </w:rPr>
        <w:t>f</w:t>
      </w:r>
      <w:r w:rsidR="00E64FBE" w:rsidRPr="003954E3">
        <w:rPr>
          <w:lang w:val="en-GB"/>
        </w:rPr>
        <w:t>ertility estimates were decreased in s</w:t>
      </w:r>
      <w:proofErr w:type="spellStart"/>
      <w:r w:rsidR="00E64FBE" w:rsidRPr="003954E3">
        <w:rPr>
          <w:lang w:val="en-US"/>
        </w:rPr>
        <w:t>ynthetic</w:t>
      </w:r>
      <w:proofErr w:type="spellEnd"/>
      <w:r w:rsidR="00E64FBE" w:rsidRPr="003168BC">
        <w:rPr>
          <w:lang w:val="en-US"/>
        </w:rPr>
        <w:t xml:space="preserve"> </w:t>
      </w:r>
      <w:r w:rsidR="00E64FBE" w:rsidRPr="003168BC">
        <w:rPr>
          <w:i/>
          <w:lang w:val="en-US"/>
        </w:rPr>
        <w:t>B</w:t>
      </w:r>
      <w:r w:rsidR="00E64FBE">
        <w:rPr>
          <w:i/>
          <w:lang w:val="en-US"/>
        </w:rPr>
        <w:t>.</w:t>
      </w:r>
      <w:r w:rsidR="00E64FBE" w:rsidRPr="003168BC">
        <w:rPr>
          <w:i/>
          <w:lang w:val="en-US"/>
        </w:rPr>
        <w:t xml:space="preserve"> </w:t>
      </w:r>
      <w:proofErr w:type="spellStart"/>
      <w:r w:rsidR="00E64FBE" w:rsidRPr="003168BC">
        <w:rPr>
          <w:i/>
          <w:lang w:val="en-US"/>
        </w:rPr>
        <w:t>napus</w:t>
      </w:r>
      <w:proofErr w:type="spellEnd"/>
      <w:r w:rsidR="00E64FBE">
        <w:rPr>
          <w:i/>
          <w:lang w:val="en-US"/>
        </w:rPr>
        <w:t xml:space="preserve"> </w:t>
      </w:r>
      <w:r w:rsidR="00E64FBE">
        <w:rPr>
          <w:lang w:val="en-US"/>
        </w:rPr>
        <w:t xml:space="preserve">compared to the mid-parent mean. Total plant pod weight was on average </w:t>
      </w:r>
      <w:r w:rsidR="006005A6">
        <w:rPr>
          <w:lang w:val="en-US"/>
        </w:rPr>
        <w:t>36.1</w:t>
      </w:r>
      <w:r w:rsidR="00375196">
        <w:rPr>
          <w:lang w:val="en-US"/>
        </w:rPr>
        <w:t xml:space="preserve"> </w:t>
      </w:r>
      <w:r w:rsidR="006005A6">
        <w:rPr>
          <w:lang w:val="en-US"/>
        </w:rPr>
        <w:t xml:space="preserve">g, which </w:t>
      </w:r>
      <w:del w:id="29" w:author="Annaliese" w:date="2022-06-09T14:02:00Z">
        <w:r w:rsidR="006005A6" w:rsidDel="00907ADC">
          <w:rPr>
            <w:lang w:val="en-US"/>
          </w:rPr>
          <w:delText xml:space="preserve">is </w:delText>
        </w:r>
      </w:del>
      <w:ins w:id="30" w:author="Annaliese" w:date="2022-06-09T14:02:00Z">
        <w:r w:rsidR="00907ADC">
          <w:rPr>
            <w:lang w:val="en-US"/>
          </w:rPr>
          <w:t xml:space="preserve">was </w:t>
        </w:r>
      </w:ins>
      <w:r w:rsidR="00F1509B">
        <w:rPr>
          <w:lang w:val="en-US"/>
        </w:rPr>
        <w:t>5.95</w:t>
      </w:r>
      <w:r w:rsidR="00375196">
        <w:rPr>
          <w:lang w:val="en-US"/>
        </w:rPr>
        <w:t xml:space="preserve"> </w:t>
      </w:r>
      <w:r w:rsidR="00F1509B">
        <w:rPr>
          <w:lang w:val="en-US"/>
        </w:rPr>
        <w:t xml:space="preserve">g </w:t>
      </w:r>
      <w:r w:rsidR="00E64FBE">
        <w:rPr>
          <w:lang w:val="en-US"/>
        </w:rPr>
        <w:t xml:space="preserve">lower than the </w:t>
      </w:r>
      <w:r w:rsidR="00716678">
        <w:rPr>
          <w:lang w:val="en-US"/>
        </w:rPr>
        <w:t>mid-parent value</w:t>
      </w:r>
      <w:r w:rsidR="00E64FBE">
        <w:rPr>
          <w:lang w:val="en-US"/>
        </w:rPr>
        <w:t xml:space="preserve">. This may be due to </w:t>
      </w:r>
      <w:r w:rsidR="00375196">
        <w:rPr>
          <w:lang w:val="en-US"/>
        </w:rPr>
        <w:t>the</w:t>
      </w:r>
      <w:r w:rsidR="00E64FBE">
        <w:rPr>
          <w:lang w:val="en-US"/>
        </w:rPr>
        <w:t xml:space="preserve"> low number of seeds per pod</w:t>
      </w:r>
      <w:del w:id="31" w:author="Annaliese" w:date="2022-06-09T14:02:00Z">
        <w:r w:rsidR="00CA665D" w:rsidDel="00907ADC">
          <w:rPr>
            <w:lang w:val="en-US"/>
          </w:rPr>
          <w:delText xml:space="preserve">. </w:delText>
        </w:r>
      </w:del>
      <w:ins w:id="32" w:author="Annaliese" w:date="2022-06-09T14:02:00Z">
        <w:r w:rsidR="00907ADC">
          <w:rPr>
            <w:lang w:val="en-US"/>
          </w:rPr>
          <w:t>: w</w:t>
        </w:r>
      </w:ins>
      <w:del w:id="33" w:author="Annaliese" w:date="2022-06-09T14:02:00Z">
        <w:r w:rsidR="00CA665D" w:rsidDel="00907ADC">
          <w:rPr>
            <w:lang w:val="en-US"/>
          </w:rPr>
          <w:delText>W</w:delText>
        </w:r>
      </w:del>
      <w:r w:rsidR="00CA665D">
        <w:rPr>
          <w:lang w:val="en-US"/>
        </w:rPr>
        <w:t>ith an average of 9.</w:t>
      </w:r>
      <w:del w:id="34" w:author="Annaliese" w:date="2022-06-09T14:03:00Z">
        <w:r w:rsidR="00CA665D" w:rsidDel="00907ADC">
          <w:rPr>
            <w:lang w:val="en-US"/>
          </w:rPr>
          <w:delText>38</w:delText>
        </w:r>
      </w:del>
      <w:ins w:id="35" w:author="Annaliese" w:date="2022-06-09T14:03:00Z">
        <w:r w:rsidR="00907ADC">
          <w:rPr>
            <w:lang w:val="en-US"/>
          </w:rPr>
          <w:t>4</w:t>
        </w:r>
      </w:ins>
      <w:r w:rsidR="00E64FBE">
        <w:rPr>
          <w:lang w:val="en-US"/>
        </w:rPr>
        <w:t xml:space="preserve">, </w:t>
      </w:r>
      <w:ins w:id="36" w:author="Annaliese" w:date="2022-06-09T14:02:00Z">
        <w:r w:rsidR="00907ADC">
          <w:rPr>
            <w:lang w:val="en-US"/>
          </w:rPr>
          <w:t xml:space="preserve">the </w:t>
        </w:r>
        <w:r w:rsidR="00907ADC" w:rsidRPr="00907ADC">
          <w:rPr>
            <w:lang w:val="en-US"/>
          </w:rPr>
          <w:t xml:space="preserve">synthetic </w:t>
        </w:r>
        <w:r w:rsidR="00907ADC">
          <w:rPr>
            <w:i/>
            <w:lang w:val="en-US"/>
          </w:rPr>
          <w:t xml:space="preserve">B. </w:t>
        </w:r>
        <w:proofErr w:type="spellStart"/>
        <w:r w:rsidR="00907ADC" w:rsidRPr="00907ADC">
          <w:rPr>
            <w:i/>
            <w:lang w:val="en-US"/>
          </w:rPr>
          <w:t>napus</w:t>
        </w:r>
      </w:ins>
      <w:proofErr w:type="spellEnd"/>
      <w:del w:id="37" w:author="Annaliese" w:date="2022-06-09T14:02:00Z">
        <w:r w:rsidR="00CA665D" w:rsidRPr="00907ADC" w:rsidDel="00907ADC">
          <w:rPr>
            <w:lang w:val="en-US"/>
          </w:rPr>
          <w:delText>it</w:delText>
        </w:r>
      </w:del>
      <w:r w:rsidR="00CA665D">
        <w:rPr>
          <w:lang w:val="en-US"/>
        </w:rPr>
        <w:t xml:space="preserve"> </w:t>
      </w:r>
      <w:del w:id="38" w:author="Annaliese" w:date="2022-06-09T14:02:00Z">
        <w:r w:rsidR="00CA665D" w:rsidDel="00907ADC">
          <w:rPr>
            <w:lang w:val="en-US"/>
          </w:rPr>
          <w:delText>was</w:delText>
        </w:r>
        <w:r w:rsidR="00E64FBE" w:rsidDel="00907ADC">
          <w:rPr>
            <w:lang w:val="en-US"/>
          </w:rPr>
          <w:delText xml:space="preserve"> by</w:delText>
        </w:r>
      </w:del>
      <w:ins w:id="39" w:author="Annaliese" w:date="2022-06-09T14:02:00Z">
        <w:r w:rsidR="00907ADC">
          <w:rPr>
            <w:lang w:val="en-US"/>
          </w:rPr>
          <w:t>produced</w:t>
        </w:r>
      </w:ins>
      <w:ins w:id="40" w:author="Annaliese" w:date="2022-06-09T14:05:00Z">
        <w:r w:rsidR="00907ADC">
          <w:rPr>
            <w:lang w:val="en-US"/>
          </w:rPr>
          <w:t xml:space="preserve"> half as many seeds (</w:t>
        </w:r>
      </w:ins>
      <w:del w:id="41" w:author="Annaliese" w:date="2022-06-09T14:05:00Z">
        <w:r w:rsidR="00E64FBE" w:rsidDel="00907ADC">
          <w:rPr>
            <w:lang w:val="en-US"/>
          </w:rPr>
          <w:delText xml:space="preserve"> </w:delText>
        </w:r>
      </w:del>
      <w:r w:rsidR="00F1509B">
        <w:rPr>
          <w:lang w:val="en-US"/>
        </w:rPr>
        <w:t>8.6</w:t>
      </w:r>
      <w:del w:id="42" w:author="Annaliese" w:date="2022-06-09T14:03:00Z">
        <w:r w:rsidR="00F1509B" w:rsidDel="00907ADC">
          <w:rPr>
            <w:lang w:val="en-US"/>
          </w:rPr>
          <w:delText>2</w:delText>
        </w:r>
      </w:del>
      <w:r w:rsidR="00375196">
        <w:rPr>
          <w:lang w:val="en-US"/>
        </w:rPr>
        <w:t xml:space="preserve"> </w:t>
      </w:r>
      <w:del w:id="43" w:author="Annaliese" w:date="2022-06-09T14:02:00Z">
        <w:r w:rsidR="00CA665D" w:rsidDel="00907ADC">
          <w:rPr>
            <w:lang w:val="en-US"/>
          </w:rPr>
          <w:delText>below</w:delText>
        </w:r>
        <w:r w:rsidR="00375196" w:rsidDel="00907ADC">
          <w:rPr>
            <w:lang w:val="en-US"/>
          </w:rPr>
          <w:delText xml:space="preserve"> t</w:delText>
        </w:r>
      </w:del>
      <w:ins w:id="44" w:author="Annaliese" w:date="2022-06-09T14:02:00Z">
        <w:r w:rsidR="00907ADC">
          <w:rPr>
            <w:lang w:val="en-US"/>
          </w:rPr>
          <w:t>fewer seeds per pod</w:t>
        </w:r>
      </w:ins>
      <w:ins w:id="45" w:author="Annaliese" w:date="2022-06-09T14:05:00Z">
        <w:r w:rsidR="00907ADC">
          <w:rPr>
            <w:lang w:val="en-US"/>
          </w:rPr>
          <w:t>)</w:t>
        </w:r>
      </w:ins>
      <w:ins w:id="46" w:author="Annaliese" w:date="2022-06-09T14:02:00Z">
        <w:r w:rsidR="00907ADC">
          <w:rPr>
            <w:lang w:val="en-US"/>
          </w:rPr>
          <w:t xml:space="preserve"> than t</w:t>
        </w:r>
      </w:ins>
      <w:r w:rsidR="00375196">
        <w:rPr>
          <w:lang w:val="en-US"/>
        </w:rPr>
        <w:t xml:space="preserve">he </w:t>
      </w:r>
      <w:r w:rsidR="00E64FBE">
        <w:rPr>
          <w:lang w:val="en-US"/>
        </w:rPr>
        <w:t>lowest parent</w:t>
      </w:r>
      <w:r w:rsidR="00375196">
        <w:rPr>
          <w:lang w:val="en-US"/>
        </w:rPr>
        <w:t>al seed number</w:t>
      </w:r>
      <w:r w:rsidR="001B5240">
        <w:rPr>
          <w:lang w:val="en-US"/>
        </w:rPr>
        <w:t xml:space="preserve"> per pod</w:t>
      </w:r>
      <w:r w:rsidR="00375196">
        <w:rPr>
          <w:lang w:val="en-US"/>
        </w:rPr>
        <w:t>.</w:t>
      </w:r>
      <w:r w:rsidR="00375196" w:rsidRPr="00375196">
        <w:rPr>
          <w:lang w:val="en-US"/>
        </w:rPr>
        <w:t xml:space="preserve"> </w:t>
      </w:r>
      <w:r w:rsidR="00AE587F">
        <w:rPr>
          <w:lang w:val="en-US"/>
        </w:rPr>
        <w:t>In contrast, t</w:t>
      </w:r>
      <w:r w:rsidR="00375196">
        <w:rPr>
          <w:lang w:val="en-US"/>
        </w:rPr>
        <w:t>housand seed weight</w:t>
      </w:r>
      <w:r w:rsidR="00AE587F">
        <w:rPr>
          <w:lang w:val="en-US"/>
        </w:rPr>
        <w:t xml:space="preserve"> </w:t>
      </w:r>
      <w:r w:rsidR="001B5240">
        <w:rPr>
          <w:lang w:val="en-US"/>
        </w:rPr>
        <w:t xml:space="preserve">with an average of </w:t>
      </w:r>
      <w:r w:rsidR="00AE587F">
        <w:rPr>
          <w:lang w:val="en-US"/>
        </w:rPr>
        <w:t>6.18 g</w:t>
      </w:r>
      <w:r w:rsidR="00375196">
        <w:rPr>
          <w:lang w:val="en-US"/>
        </w:rPr>
        <w:t xml:space="preserve"> </w:t>
      </w:r>
      <w:r w:rsidR="00170A10">
        <w:rPr>
          <w:lang w:val="en-US"/>
        </w:rPr>
        <w:t xml:space="preserve">exceeded the highest parental </w:t>
      </w:r>
      <w:r w:rsidR="001B5240">
        <w:rPr>
          <w:lang w:val="en-US"/>
        </w:rPr>
        <w:t xml:space="preserve">value </w:t>
      </w:r>
      <w:r w:rsidR="00375196">
        <w:rPr>
          <w:lang w:val="en-US"/>
        </w:rPr>
        <w:t xml:space="preserve">by </w:t>
      </w:r>
      <w:r w:rsidR="00F1509B">
        <w:rPr>
          <w:lang w:val="en-US"/>
        </w:rPr>
        <w:t>1.04</w:t>
      </w:r>
      <w:ins w:id="47" w:author="Annaliese" w:date="2022-06-09T14:03:00Z">
        <w:r w:rsidR="00907ADC">
          <w:rPr>
            <w:lang w:val="en-US"/>
          </w:rPr>
          <w:t xml:space="preserve"> </w:t>
        </w:r>
      </w:ins>
      <w:r w:rsidR="00F1509B">
        <w:rPr>
          <w:lang w:val="en-US"/>
        </w:rPr>
        <w:t>g</w:t>
      </w:r>
      <w:ins w:id="48" w:author="Annaliese" w:date="2022-06-09T14:05:00Z">
        <w:r w:rsidR="00907ADC">
          <w:rPr>
            <w:lang w:val="en-US"/>
          </w:rPr>
          <w:t xml:space="preserve"> (</w:t>
        </w:r>
      </w:ins>
      <w:ins w:id="49" w:author="Annaliese" w:date="2022-06-09T14:06:00Z">
        <w:r w:rsidR="00907ADC">
          <w:rPr>
            <w:lang w:val="en-US"/>
          </w:rPr>
          <w:t>~</w:t>
        </w:r>
      </w:ins>
      <w:ins w:id="50" w:author="Annaliese" w:date="2022-06-09T14:05:00Z">
        <w:r w:rsidR="00907ADC">
          <w:rPr>
            <w:lang w:val="en-US"/>
          </w:rPr>
          <w:t>15%).</w:t>
        </w:r>
      </w:ins>
      <w:del w:id="51" w:author="Annaliese" w:date="2022-06-09T14:03:00Z">
        <w:r w:rsidR="00AE587F" w:rsidDel="00907ADC">
          <w:rPr>
            <w:lang w:val="en-US"/>
          </w:rPr>
          <w:delText>.</w:delText>
        </w:r>
      </w:del>
    </w:p>
    <w:p w14:paraId="0F00236C" w14:textId="3AFEBA85" w:rsidR="00657AFF" w:rsidRDefault="00657AFF" w:rsidP="008C3DEE">
      <w:pPr>
        <w:spacing w:after="240" w:line="276" w:lineRule="auto"/>
        <w:rPr>
          <w:b/>
          <w:sz w:val="24"/>
          <w:lang w:val="en-US"/>
        </w:rPr>
      </w:pPr>
      <w:commentRangeStart w:id="52"/>
      <w:r w:rsidRPr="00657AFF">
        <w:rPr>
          <w:b/>
          <w:i/>
          <w:sz w:val="24"/>
          <w:lang w:val="en-US"/>
          <w:rPrChange w:id="53" w:author="Annaliese" w:date="2022-06-09T14:29:00Z">
            <w:rPr>
              <w:i/>
              <w:lang w:val="en-US"/>
            </w:rPr>
          </w:rPrChange>
        </w:rPr>
        <w:t xml:space="preserve">Brassica </w:t>
      </w:r>
      <w:proofErr w:type="spellStart"/>
      <w:r w:rsidRPr="00657AFF">
        <w:rPr>
          <w:b/>
          <w:i/>
          <w:sz w:val="24"/>
          <w:lang w:val="en-US"/>
          <w:rPrChange w:id="54" w:author="Annaliese" w:date="2022-06-09T14:29:00Z">
            <w:rPr>
              <w:i/>
              <w:lang w:val="en-US"/>
            </w:rPr>
          </w:rPrChange>
        </w:rPr>
        <w:t>juncea</w:t>
      </w:r>
      <w:proofErr w:type="spellEnd"/>
      <w:r w:rsidRPr="00657AFF">
        <w:rPr>
          <w:b/>
          <w:sz w:val="24"/>
          <w:lang w:val="en-US"/>
          <w:rPrChange w:id="55" w:author="Annaliese" w:date="2022-06-09T14:29:00Z">
            <w:rPr>
              <w:lang w:val="en-US"/>
            </w:rPr>
          </w:rPrChange>
        </w:rPr>
        <w:t xml:space="preserve"> </w:t>
      </w:r>
      <w:r w:rsidRPr="00657AFF">
        <w:rPr>
          <w:b/>
          <w:sz w:val="24"/>
          <w:lang w:val="en-US"/>
          <w:rPrChange w:id="56" w:author="Annaliese" w:date="2022-06-09T14:29:00Z">
            <w:rPr>
              <w:b/>
              <w:lang w:val="en-US"/>
            </w:rPr>
          </w:rPrChange>
        </w:rPr>
        <w:t xml:space="preserve">× </w:t>
      </w:r>
      <w:r w:rsidRPr="00657AFF">
        <w:rPr>
          <w:b/>
          <w:i/>
          <w:sz w:val="24"/>
          <w:lang w:val="en-US"/>
          <w:rPrChange w:id="57" w:author="Annaliese" w:date="2022-06-09T14:29:00Z">
            <w:rPr>
              <w:b/>
              <w:i/>
              <w:lang w:val="en-US"/>
            </w:rPr>
          </w:rPrChange>
        </w:rPr>
        <w:t xml:space="preserve">B. </w:t>
      </w:r>
      <w:proofErr w:type="spellStart"/>
      <w:r w:rsidRPr="00657AFF">
        <w:rPr>
          <w:b/>
          <w:i/>
          <w:sz w:val="24"/>
          <w:lang w:val="en-US"/>
          <w:rPrChange w:id="58" w:author="Annaliese" w:date="2022-06-09T14:29:00Z">
            <w:rPr>
              <w:b/>
              <w:i/>
              <w:lang w:val="en-US"/>
            </w:rPr>
          </w:rPrChange>
        </w:rPr>
        <w:t>carinata</w:t>
      </w:r>
      <w:proofErr w:type="spellEnd"/>
      <w:r w:rsidRPr="00657AFF">
        <w:rPr>
          <w:b/>
          <w:sz w:val="24"/>
          <w:lang w:val="en-US"/>
          <w:rPrChange w:id="59" w:author="Annaliese" w:date="2022-06-09T14:29:00Z">
            <w:rPr>
              <w:b/>
              <w:lang w:val="en-US"/>
            </w:rPr>
          </w:rPrChange>
        </w:rPr>
        <w:t xml:space="preserve"> </w:t>
      </w:r>
      <w:ins w:id="60" w:author="Annaliese" w:date="2022-06-09T14:30:00Z">
        <w:r>
          <w:rPr>
            <w:b/>
            <w:sz w:val="24"/>
            <w:lang w:val="en-US"/>
          </w:rPr>
          <w:t xml:space="preserve">(JC) </w:t>
        </w:r>
      </w:ins>
      <w:r w:rsidRPr="00657AFF">
        <w:rPr>
          <w:b/>
          <w:sz w:val="24"/>
          <w:lang w:val="en-US"/>
          <w:rPrChange w:id="61" w:author="Annaliese" w:date="2022-06-09T14:29:00Z">
            <w:rPr>
              <w:b/>
              <w:lang w:val="en-US"/>
            </w:rPr>
          </w:rPrChange>
        </w:rPr>
        <w:t>hybrids</w:t>
      </w:r>
      <w:commentRangeEnd w:id="52"/>
      <w:r>
        <w:rPr>
          <w:rStyle w:val="Kommentarzeichen"/>
        </w:rPr>
        <w:commentReference w:id="52"/>
      </w:r>
    </w:p>
    <w:p w14:paraId="59E75154" w14:textId="366B697D" w:rsidR="00657AFF" w:rsidRDefault="00657AFF" w:rsidP="00657AFF">
      <w:pPr>
        <w:spacing w:after="120" w:line="276" w:lineRule="auto"/>
        <w:rPr>
          <w:lang w:val="en-US"/>
        </w:rPr>
      </w:pPr>
      <w:del w:id="62" w:author="Annaliese" w:date="2022-06-09T14:30:00Z">
        <w:r w:rsidDel="00657AFF">
          <w:rPr>
            <w:lang w:val="en-US"/>
          </w:rPr>
          <w:delText xml:space="preserve">In the group of </w:delText>
        </w:r>
        <w:r w:rsidRPr="00572A5C" w:rsidDel="00657AFF">
          <w:rPr>
            <w:lang w:val="en-US"/>
          </w:rPr>
          <w:delText>JC hybrids</w:delText>
        </w:r>
        <w:r w:rsidDel="00657AFF">
          <w:rPr>
            <w:lang w:val="en-US"/>
          </w:rPr>
          <w:delText xml:space="preserve"> both</w:delText>
        </w:r>
      </w:del>
      <w:ins w:id="63" w:author="Annaliese" w:date="2022-06-09T14:30:00Z">
        <w:r>
          <w:rPr>
            <w:lang w:val="en-US"/>
          </w:rPr>
          <w:t>The two JC hybrid</w:t>
        </w:r>
      </w:ins>
      <w:r>
        <w:rPr>
          <w:lang w:val="en-US"/>
        </w:rPr>
        <w:t xml:space="preserve"> </w:t>
      </w:r>
      <w:ins w:id="64" w:author="Annaliese" w:date="2022-06-09T14:31:00Z">
        <w:r>
          <w:rPr>
            <w:lang w:val="en-US"/>
          </w:rPr>
          <w:t xml:space="preserve">genotypes </w:t>
        </w:r>
      </w:ins>
      <w:del w:id="65" w:author="Annaliese" w:date="2022-06-09T14:31:00Z">
        <w:r w:rsidDel="00657AFF">
          <w:rPr>
            <w:lang w:val="en-US"/>
          </w:rPr>
          <w:delText>progeny sets</w:delText>
        </w:r>
      </w:del>
      <w:ins w:id="66" w:author="Annaliese" w:date="2022-06-09T14:30:00Z">
        <w:r>
          <w:rPr>
            <w:lang w:val="en-US"/>
          </w:rPr>
          <w:t>(J1C1 and J1C2</w:t>
        </w:r>
      </w:ins>
      <w:ins w:id="67" w:author="Annaliese" w:date="2022-06-09T14:31:00Z">
        <w:r>
          <w:rPr>
            <w:lang w:val="en-US"/>
          </w:rPr>
          <w:t>, one progeny set of each</w:t>
        </w:r>
      </w:ins>
      <w:ins w:id="68" w:author="Annaliese" w:date="2022-06-09T14:30:00Z">
        <w:r>
          <w:rPr>
            <w:lang w:val="en-US"/>
          </w:rPr>
          <w:t>) both</w:t>
        </w:r>
      </w:ins>
      <w:r>
        <w:rPr>
          <w:lang w:val="en-US"/>
        </w:rPr>
        <w:t xml:space="preserve"> reached a </w:t>
      </w:r>
      <w:r w:rsidRPr="00A537A0">
        <w:rPr>
          <w:lang w:val="en-US"/>
        </w:rPr>
        <w:t>lower maximum height at</w:t>
      </w:r>
      <w:r>
        <w:rPr>
          <w:lang w:val="en-US"/>
        </w:rPr>
        <w:t xml:space="preserve"> harvest than their parents on average</w:t>
      </w:r>
      <w:ins w:id="69" w:author="Annaliese" w:date="2022-06-09T14:30:00Z">
        <w:r>
          <w:rPr>
            <w:lang w:val="en-US"/>
          </w:rPr>
          <w:t>:</w:t>
        </w:r>
      </w:ins>
      <w:del w:id="70" w:author="Annaliese" w:date="2022-06-09T14:30:00Z">
        <w:r w:rsidDel="00657AFF">
          <w:rPr>
            <w:lang w:val="en-US"/>
          </w:rPr>
          <w:delText>.</w:delText>
        </w:r>
      </w:del>
      <w:r>
        <w:rPr>
          <w:lang w:val="en-US"/>
        </w:rPr>
        <w:t xml:space="preserve"> </w:t>
      </w:r>
      <w:ins w:id="71" w:author="Annaliese" w:date="2022-06-09T14:30:00Z">
        <w:r>
          <w:rPr>
            <w:lang w:val="en-US"/>
          </w:rPr>
          <w:t>w</w:t>
        </w:r>
      </w:ins>
      <w:del w:id="72" w:author="Annaliese" w:date="2022-06-09T14:30:00Z">
        <w:r w:rsidDel="00657AFF">
          <w:rPr>
            <w:lang w:val="en-US"/>
          </w:rPr>
          <w:delText>W</w:delText>
        </w:r>
      </w:del>
      <w:r>
        <w:rPr>
          <w:lang w:val="en-US"/>
        </w:rPr>
        <w:t xml:space="preserve">ith a mean height of 108 cm they were 31 cm smaller than the mid-parent mean. This was due to lower growth rates compared to the mid-parent value (during the period up to 50% of maximum height). In addition, branching was also reduced in genotype </w:t>
      </w:r>
      <w:r w:rsidRPr="008D7F32">
        <w:rPr>
          <w:lang w:val="en-US"/>
        </w:rPr>
        <w:t>J1C1</w:t>
      </w:r>
      <w:r>
        <w:rPr>
          <w:lang w:val="en-US"/>
        </w:rPr>
        <w:t xml:space="preserve"> compared to the parental lines.    </w:t>
      </w:r>
    </w:p>
    <w:p w14:paraId="1A27DB2F" w14:textId="4CFA5A95" w:rsidR="00657AFF" w:rsidRPr="0043728A" w:rsidRDefault="00657AFF" w:rsidP="00657AFF">
      <w:pPr>
        <w:spacing w:after="120" w:line="276" w:lineRule="auto"/>
        <w:rPr>
          <w:lang w:val="en-GB"/>
        </w:rPr>
      </w:pPr>
      <w:r>
        <w:rPr>
          <w:lang w:val="en-GB"/>
        </w:rPr>
        <w:t xml:space="preserve">Flowering time was also highly variable among the two </w:t>
      </w:r>
      <w:r w:rsidRPr="00572A5C">
        <w:rPr>
          <w:lang w:val="en-US"/>
        </w:rPr>
        <w:t>JC hybrid</w:t>
      </w:r>
      <w:r>
        <w:rPr>
          <w:lang w:val="en-US"/>
        </w:rPr>
        <w:t xml:space="preserve"> genotypes: BBCH51, the stage at which the main inflorescence becomes visible from the top, was advanced in J1C1 and delayed in J1C2 compared to the</w:t>
      </w:r>
      <w:ins w:id="73" w:author="Annaliese" w:date="2022-06-09T14:31:00Z">
        <w:r>
          <w:rPr>
            <w:lang w:val="en-US"/>
          </w:rPr>
          <w:t xml:space="preserve"> respective</w:t>
        </w:r>
      </w:ins>
      <w:del w:id="74" w:author="Annaliese" w:date="2022-06-09T14:31:00Z">
        <w:r w:rsidDel="00657AFF">
          <w:rPr>
            <w:lang w:val="en-US"/>
          </w:rPr>
          <w:delText>ir</w:delText>
        </w:r>
      </w:del>
      <w:r>
        <w:rPr>
          <w:lang w:val="en-US"/>
        </w:rPr>
        <w:t xml:space="preserve"> mid-parent mean</w:t>
      </w:r>
      <w:ins w:id="75" w:author="Annaliese" w:date="2022-06-09T14:31:00Z">
        <w:r>
          <w:rPr>
            <w:lang w:val="en-US"/>
          </w:rPr>
          <w:t>s</w:t>
        </w:r>
      </w:ins>
      <w:r>
        <w:rPr>
          <w:lang w:val="en-US"/>
        </w:rPr>
        <w:t xml:space="preserve">. </w:t>
      </w:r>
    </w:p>
    <w:p w14:paraId="0610617C" w14:textId="46E1BB94" w:rsidR="00657AFF" w:rsidDel="00657AFF" w:rsidRDefault="00657AFF" w:rsidP="00657AFF">
      <w:pPr>
        <w:spacing w:after="120" w:line="276" w:lineRule="auto"/>
        <w:rPr>
          <w:del w:id="76" w:author="Annaliese" w:date="2022-06-09T14:32:00Z"/>
          <w:lang w:val="en-GB"/>
        </w:rPr>
      </w:pPr>
      <w:r>
        <w:rPr>
          <w:lang w:val="en-GB"/>
        </w:rPr>
        <w:lastRenderedPageBreak/>
        <w:t xml:space="preserve">Fertility traits </w:t>
      </w:r>
      <w:del w:id="77" w:author="Annaliese" w:date="2022-06-09T14:31:00Z">
        <w:r w:rsidDel="00657AFF">
          <w:rPr>
            <w:lang w:val="en-GB"/>
          </w:rPr>
          <w:delText>showed a</w:delText>
        </w:r>
      </w:del>
      <w:ins w:id="78" w:author="Annaliese" w:date="2022-06-09T14:31:00Z">
        <w:r>
          <w:rPr>
            <w:lang w:val="en-GB"/>
          </w:rPr>
          <w:t>were</w:t>
        </w:r>
      </w:ins>
      <w:r>
        <w:rPr>
          <w:lang w:val="en-GB"/>
        </w:rPr>
        <w:t xml:space="preserve"> high</w:t>
      </w:r>
      <w:ins w:id="79" w:author="Annaliese" w:date="2022-06-09T14:31:00Z">
        <w:r>
          <w:rPr>
            <w:lang w:val="en-GB"/>
          </w:rPr>
          <w:t>ly</w:t>
        </w:r>
      </w:ins>
      <w:r>
        <w:rPr>
          <w:lang w:val="en-GB"/>
        </w:rPr>
        <w:t xml:space="preserve"> </w:t>
      </w:r>
      <w:del w:id="80" w:author="Annaliese" w:date="2022-06-09T14:31:00Z">
        <w:r w:rsidDel="00657AFF">
          <w:rPr>
            <w:lang w:val="en-GB"/>
          </w:rPr>
          <w:delText xml:space="preserve">variability </w:delText>
        </w:r>
      </w:del>
      <w:ins w:id="81" w:author="Annaliese" w:date="2022-06-09T14:31:00Z">
        <w:r>
          <w:rPr>
            <w:lang w:val="en-GB"/>
          </w:rPr>
          <w:t xml:space="preserve">variable </w:t>
        </w:r>
      </w:ins>
      <w:r>
        <w:rPr>
          <w:lang w:val="en-GB"/>
        </w:rPr>
        <w:t xml:space="preserve">in </w:t>
      </w:r>
      <w:r w:rsidRPr="00572A5C">
        <w:rPr>
          <w:lang w:val="en-US"/>
        </w:rPr>
        <w:t>JC hybrids</w:t>
      </w:r>
      <w:r>
        <w:rPr>
          <w:lang w:val="en-US"/>
        </w:rPr>
        <w:t xml:space="preserve">. </w:t>
      </w:r>
      <w:r w:rsidRPr="00470BA6">
        <w:rPr>
          <w:lang w:val="en-GB"/>
        </w:rPr>
        <w:t>Total plant pod weight was extremely reduced in genotype J1C2 (by 29.13</w:t>
      </w:r>
      <w:r>
        <w:rPr>
          <w:lang w:val="en-GB"/>
        </w:rPr>
        <w:t xml:space="preserve"> </w:t>
      </w:r>
      <w:commentRangeStart w:id="82"/>
      <w:r w:rsidRPr="00470BA6">
        <w:rPr>
          <w:lang w:val="en-GB"/>
        </w:rPr>
        <w:t>g</w:t>
      </w:r>
      <w:commentRangeEnd w:id="82"/>
      <w:r w:rsidRPr="00470BA6">
        <w:rPr>
          <w:rStyle w:val="Kommentarzeichen"/>
        </w:rPr>
        <w:commentReference w:id="82"/>
      </w:r>
      <w:r>
        <w:rPr>
          <w:lang w:val="en-GB"/>
        </w:rPr>
        <w:t xml:space="preserve"> to 3.92 g</w:t>
      </w:r>
      <w:r w:rsidRPr="00470BA6">
        <w:rPr>
          <w:lang w:val="en-GB"/>
        </w:rPr>
        <w:t>) and moderately reduced in genotype J1C1 (by 11.35</w:t>
      </w:r>
      <w:r>
        <w:rPr>
          <w:lang w:val="en-GB"/>
        </w:rPr>
        <w:t xml:space="preserve"> </w:t>
      </w:r>
      <w:r w:rsidRPr="00470BA6">
        <w:rPr>
          <w:lang w:val="en-GB"/>
        </w:rPr>
        <w:t>g</w:t>
      </w:r>
      <w:r>
        <w:rPr>
          <w:lang w:val="en-GB"/>
        </w:rPr>
        <w:t xml:space="preserve"> to 28.1 g</w:t>
      </w:r>
      <w:r w:rsidRPr="00470BA6">
        <w:rPr>
          <w:lang w:val="en-GB"/>
        </w:rPr>
        <w:t>)</w:t>
      </w:r>
      <w:r>
        <w:rPr>
          <w:lang w:val="en-GB"/>
        </w:rPr>
        <w:t xml:space="preserve"> compared to the parental mean</w:t>
      </w:r>
      <w:r w:rsidRPr="00470BA6">
        <w:rPr>
          <w:lang w:val="en-GB"/>
        </w:rPr>
        <w:t>. The extreme</w:t>
      </w:r>
      <w:r>
        <w:rPr>
          <w:lang w:val="en-GB"/>
        </w:rPr>
        <w:t>ly</w:t>
      </w:r>
      <w:r w:rsidRPr="00470BA6">
        <w:rPr>
          <w:lang w:val="en-GB"/>
        </w:rPr>
        <w:t xml:space="preserve"> </w:t>
      </w:r>
      <w:r>
        <w:rPr>
          <w:lang w:val="en-GB"/>
        </w:rPr>
        <w:t>low</w:t>
      </w:r>
      <w:r w:rsidRPr="00470BA6">
        <w:rPr>
          <w:lang w:val="en-GB"/>
        </w:rPr>
        <w:t xml:space="preserve"> plant pod weight in genotype J1C2 is </w:t>
      </w:r>
      <w:del w:id="83" w:author="Annaliese" w:date="2022-06-09T14:34:00Z">
        <w:r w:rsidRPr="00470BA6" w:rsidDel="000C1184">
          <w:rPr>
            <w:lang w:val="en-GB"/>
          </w:rPr>
          <w:delText>in agreement</w:delText>
        </w:r>
      </w:del>
      <w:ins w:id="84" w:author="Annaliese" w:date="2022-06-09T14:34:00Z">
        <w:r w:rsidR="000C1184">
          <w:rPr>
            <w:lang w:val="en-GB"/>
          </w:rPr>
          <w:t>consistent</w:t>
        </w:r>
      </w:ins>
      <w:r w:rsidRPr="00470BA6">
        <w:rPr>
          <w:lang w:val="en-GB"/>
        </w:rPr>
        <w:t xml:space="preserve"> with the lower number of pods per plant and the reduced thousand seed weight found </w:t>
      </w:r>
      <w:del w:id="85" w:author="Annaliese" w:date="2022-06-09T14:32:00Z">
        <w:r w:rsidRPr="00470BA6" w:rsidDel="00657AFF">
          <w:rPr>
            <w:lang w:val="en-GB"/>
          </w:rPr>
          <w:delText xml:space="preserve">in </w:delText>
        </w:r>
      </w:del>
      <w:ins w:id="86" w:author="Annaliese" w:date="2022-06-09T14:32:00Z">
        <w:r>
          <w:rPr>
            <w:lang w:val="en-GB"/>
          </w:rPr>
          <w:t>for</w:t>
        </w:r>
        <w:r w:rsidRPr="00470BA6">
          <w:rPr>
            <w:lang w:val="en-GB"/>
          </w:rPr>
          <w:t xml:space="preserve"> </w:t>
        </w:r>
      </w:ins>
      <w:r w:rsidRPr="00470BA6">
        <w:rPr>
          <w:lang w:val="en-GB"/>
        </w:rPr>
        <w:t xml:space="preserve">this </w:t>
      </w:r>
      <w:del w:id="87" w:author="Annaliese" w:date="2022-06-09T14:32:00Z">
        <w:r w:rsidRPr="00470BA6" w:rsidDel="00657AFF">
          <w:rPr>
            <w:lang w:val="en-GB"/>
          </w:rPr>
          <w:delText>progeny set</w:delText>
        </w:r>
      </w:del>
      <w:ins w:id="88" w:author="Annaliese" w:date="2022-06-09T14:32:00Z">
        <w:r>
          <w:rPr>
            <w:lang w:val="en-GB"/>
          </w:rPr>
          <w:t>genotype</w:t>
        </w:r>
      </w:ins>
      <w:r w:rsidRPr="00470BA6">
        <w:rPr>
          <w:lang w:val="en-GB"/>
        </w:rPr>
        <w:t xml:space="preserve">. </w:t>
      </w:r>
    </w:p>
    <w:p w14:paraId="3D78897F" w14:textId="25C14A3D" w:rsidR="00657AFF" w:rsidRDefault="00657AFF" w:rsidP="00657AFF">
      <w:pPr>
        <w:spacing w:after="120" w:line="276" w:lineRule="auto"/>
        <w:rPr>
          <w:lang w:val="en-GB"/>
        </w:rPr>
      </w:pPr>
      <w:r>
        <w:rPr>
          <w:lang w:val="en-GB"/>
        </w:rPr>
        <w:t>Genotype J1C1, i</w:t>
      </w:r>
      <w:r w:rsidRPr="00470BA6">
        <w:rPr>
          <w:lang w:val="en-GB"/>
        </w:rPr>
        <w:t>n</w:t>
      </w:r>
      <w:r>
        <w:rPr>
          <w:lang w:val="en-GB"/>
        </w:rPr>
        <w:t xml:space="preserve"> contrast, showed a higher number of seeds per pod and an increased seed weight per ten pods compared to the parent</w:t>
      </w:r>
      <w:del w:id="89" w:author="Annaliese" w:date="2022-06-09T14:32:00Z">
        <w:r w:rsidDel="00657AFF">
          <w:rPr>
            <w:lang w:val="en-GB"/>
          </w:rPr>
          <w:delText>s</w:delText>
        </w:r>
      </w:del>
      <w:r>
        <w:rPr>
          <w:lang w:val="en-GB"/>
        </w:rPr>
        <w:t xml:space="preserve"> average</w:t>
      </w:r>
      <w:del w:id="90" w:author="Annaliese" w:date="2022-06-09T14:33:00Z">
        <w:r w:rsidDel="00A02523">
          <w:rPr>
            <w:lang w:val="en-GB"/>
          </w:rPr>
          <w:delText xml:space="preserve">. </w:delText>
        </w:r>
      </w:del>
      <w:ins w:id="91" w:author="Annaliese" w:date="2022-06-09T14:33:00Z">
        <w:r w:rsidR="00A02523">
          <w:rPr>
            <w:lang w:val="en-GB"/>
          </w:rPr>
          <w:t xml:space="preserve">; </w:t>
        </w:r>
      </w:ins>
      <w:del w:id="92" w:author="Annaliese" w:date="2022-06-09T14:32:00Z">
        <w:r w:rsidDel="00657AFF">
          <w:rPr>
            <w:lang w:val="en-GB"/>
          </w:rPr>
          <w:delText>(</w:delText>
        </w:r>
      </w:del>
      <w:del w:id="93" w:author="Annaliese" w:date="2022-06-09T14:33:00Z">
        <w:r w:rsidDel="00657AFF">
          <w:rPr>
            <w:lang w:val="en-GB"/>
          </w:rPr>
          <w:delText>However, p</w:delText>
        </w:r>
      </w:del>
      <w:ins w:id="94" w:author="Annaliese" w:date="2022-06-09T14:33:00Z">
        <w:r w:rsidR="00A02523">
          <w:rPr>
            <w:lang w:val="en-GB"/>
          </w:rPr>
          <w:t>p</w:t>
        </w:r>
      </w:ins>
      <w:r>
        <w:rPr>
          <w:lang w:val="en-GB"/>
        </w:rPr>
        <w:t xml:space="preserve">od-related data </w:t>
      </w:r>
      <w:del w:id="95" w:author="Annaliese" w:date="2022-06-09T14:33:00Z">
        <w:r w:rsidDel="00A02523">
          <w:rPr>
            <w:lang w:val="en-GB"/>
          </w:rPr>
          <w:delText>are missing or incomplete for this genotype and we are lacking a comprehensive picture of changes in fertility traits</w:delText>
        </w:r>
      </w:del>
      <w:ins w:id="96" w:author="Annaliese" w:date="2022-06-09T14:33:00Z">
        <w:r w:rsidR="00A02523">
          <w:rPr>
            <w:lang w:val="en-GB"/>
          </w:rPr>
          <w:t>was</w:t>
        </w:r>
      </w:ins>
      <w:ins w:id="97" w:author="Annaliese" w:date="2022-06-09T14:34:00Z">
        <w:r w:rsidR="00A02523">
          <w:rPr>
            <w:lang w:val="en-GB"/>
          </w:rPr>
          <w:t xml:space="preserve"> unfortunately</w:t>
        </w:r>
      </w:ins>
      <w:ins w:id="98" w:author="Annaliese" w:date="2022-06-09T14:33:00Z">
        <w:r w:rsidR="00A02523">
          <w:rPr>
            <w:lang w:val="en-GB"/>
          </w:rPr>
          <w:t xml:space="preserve"> not available for this genotype</w:t>
        </w:r>
      </w:ins>
      <w:r>
        <w:rPr>
          <w:lang w:val="en-GB"/>
        </w:rPr>
        <w:t>.</w:t>
      </w:r>
      <w:del w:id="99" w:author="Annaliese" w:date="2022-06-09T14:32:00Z">
        <w:r w:rsidDel="00657AFF">
          <w:rPr>
            <w:lang w:val="en-GB"/>
          </w:rPr>
          <w:delText xml:space="preserve">)   </w:delText>
        </w:r>
      </w:del>
    </w:p>
    <w:p w14:paraId="0092CD3A" w14:textId="77777777" w:rsidR="00657AFF" w:rsidRPr="00657AFF" w:rsidRDefault="00657AFF">
      <w:pPr>
        <w:spacing w:after="240" w:line="276" w:lineRule="auto"/>
        <w:rPr>
          <w:b/>
          <w:sz w:val="24"/>
          <w:lang w:val="en-GB"/>
          <w:rPrChange w:id="100" w:author="Annaliese" w:date="2022-06-09T14:30:00Z">
            <w:rPr>
              <w:lang w:val="en-US"/>
            </w:rPr>
          </w:rPrChange>
        </w:rPr>
        <w:pPrChange w:id="101" w:author="Annaliese" w:date="2022-06-09T14:07:00Z">
          <w:pPr>
            <w:spacing w:after="120" w:line="276" w:lineRule="auto"/>
          </w:pPr>
        </w:pPrChange>
      </w:pPr>
    </w:p>
    <w:p w14:paraId="64B4E249" w14:textId="3F91FBE9" w:rsidR="00DB5114" w:rsidDel="008C3DEE" w:rsidRDefault="008C3DEE" w:rsidP="000A45E5">
      <w:pPr>
        <w:spacing w:after="120" w:line="276" w:lineRule="auto"/>
        <w:rPr>
          <w:del w:id="102" w:author="Annaliese" w:date="2022-06-09T14:07:00Z"/>
          <w:b/>
          <w:sz w:val="24"/>
          <w:szCs w:val="24"/>
          <w:lang w:val="en-US"/>
        </w:rPr>
      </w:pPr>
      <w:commentRangeStart w:id="103"/>
      <w:ins w:id="104" w:author="Annaliese" w:date="2022-06-09T14:07:00Z">
        <w:r>
          <w:rPr>
            <w:b/>
            <w:sz w:val="24"/>
            <w:szCs w:val="24"/>
            <w:lang w:val="en-US"/>
          </w:rPr>
          <w:t xml:space="preserve">Novel </w:t>
        </w:r>
        <w:proofErr w:type="spellStart"/>
        <w:r>
          <w:rPr>
            <w:b/>
            <w:sz w:val="24"/>
            <w:szCs w:val="24"/>
            <w:lang w:val="en-US"/>
          </w:rPr>
          <w:t>allohexaploids</w:t>
        </w:r>
        <w:proofErr w:type="spellEnd"/>
        <w:r>
          <w:rPr>
            <w:b/>
            <w:sz w:val="24"/>
            <w:szCs w:val="24"/>
            <w:lang w:val="en-US"/>
          </w:rPr>
          <w:t xml:space="preserve"> (</w:t>
        </w:r>
      </w:ins>
      <w:ins w:id="105" w:author="Annaliese" w:date="2022-06-09T14:08:00Z">
        <w:r w:rsidR="0046742A">
          <w:rPr>
            <w:b/>
            <w:sz w:val="24"/>
            <w:szCs w:val="24"/>
            <w:lang w:val="en-US"/>
          </w:rPr>
          <w:t xml:space="preserve">NCJ; </w:t>
        </w:r>
      </w:ins>
      <w:ins w:id="106" w:author="Annaliese" w:date="2022-06-09T14:07:00Z">
        <w:r>
          <w:rPr>
            <w:b/>
            <w:i/>
            <w:sz w:val="24"/>
            <w:szCs w:val="24"/>
            <w:lang w:val="en-US"/>
          </w:rPr>
          <w:t xml:space="preserve">B. </w:t>
        </w:r>
        <w:proofErr w:type="spellStart"/>
        <w:r>
          <w:rPr>
            <w:b/>
            <w:i/>
            <w:sz w:val="24"/>
            <w:szCs w:val="24"/>
            <w:lang w:val="en-US"/>
          </w:rPr>
          <w:t>napus</w:t>
        </w:r>
        <w:proofErr w:type="spellEnd"/>
        <w:r>
          <w:rPr>
            <w:b/>
            <w:i/>
            <w:sz w:val="24"/>
            <w:szCs w:val="24"/>
            <w:lang w:val="en-US"/>
          </w:rPr>
          <w:t xml:space="preserve"> </w:t>
        </w:r>
        <w:r w:rsidRPr="00657AFF">
          <w:rPr>
            <w:b/>
            <w:sz w:val="24"/>
            <w:szCs w:val="24"/>
            <w:lang w:val="en-US"/>
            <w:rPrChange w:id="107" w:author="Annaliese" w:date="2022-06-09T14:29:00Z">
              <w:rPr>
                <w:b/>
                <w:i/>
                <w:sz w:val="24"/>
                <w:szCs w:val="24"/>
                <w:lang w:val="en-US"/>
              </w:rPr>
            </w:rPrChange>
          </w:rPr>
          <w:t>×</w:t>
        </w:r>
        <w:r>
          <w:rPr>
            <w:b/>
            <w:i/>
            <w:sz w:val="24"/>
            <w:szCs w:val="24"/>
            <w:lang w:val="en-US"/>
          </w:rPr>
          <w:t xml:space="preserve"> B. </w:t>
        </w:r>
        <w:proofErr w:type="spellStart"/>
        <w:r>
          <w:rPr>
            <w:b/>
            <w:i/>
            <w:sz w:val="24"/>
            <w:szCs w:val="24"/>
            <w:lang w:val="en-US"/>
          </w:rPr>
          <w:t>carinata</w:t>
        </w:r>
        <w:proofErr w:type="spellEnd"/>
        <w:r>
          <w:rPr>
            <w:b/>
            <w:sz w:val="24"/>
            <w:szCs w:val="24"/>
            <w:lang w:val="en-US"/>
          </w:rPr>
          <w:t xml:space="preserve"> </w:t>
        </w:r>
        <w:r w:rsidRPr="008C3DEE">
          <w:rPr>
            <w:b/>
            <w:sz w:val="24"/>
            <w:szCs w:val="24"/>
            <w:lang w:val="en-US"/>
          </w:rPr>
          <w:t>×</w:t>
        </w:r>
        <w:r>
          <w:rPr>
            <w:b/>
            <w:sz w:val="24"/>
            <w:szCs w:val="24"/>
            <w:lang w:val="en-US"/>
          </w:rPr>
          <w:t xml:space="preserve"> </w:t>
        </w:r>
        <w:r>
          <w:rPr>
            <w:b/>
            <w:i/>
            <w:sz w:val="24"/>
            <w:szCs w:val="24"/>
            <w:lang w:val="en-US"/>
          </w:rPr>
          <w:t xml:space="preserve">B. </w:t>
        </w:r>
        <w:proofErr w:type="spellStart"/>
        <w:r>
          <w:rPr>
            <w:b/>
            <w:i/>
            <w:sz w:val="24"/>
            <w:szCs w:val="24"/>
            <w:lang w:val="en-US"/>
          </w:rPr>
          <w:t>juncea</w:t>
        </w:r>
        <w:proofErr w:type="spellEnd"/>
        <w:r>
          <w:rPr>
            <w:b/>
            <w:sz w:val="24"/>
            <w:szCs w:val="24"/>
            <w:lang w:val="en-US"/>
          </w:rPr>
          <w:t>)</w:t>
        </w:r>
        <w:commentRangeEnd w:id="103"/>
        <w:r>
          <w:rPr>
            <w:rStyle w:val="Kommentarzeichen"/>
          </w:rPr>
          <w:commentReference w:id="103"/>
        </w:r>
      </w:ins>
    </w:p>
    <w:p w14:paraId="68E7C42E" w14:textId="77777777" w:rsidR="008C3DEE" w:rsidRPr="008C3DEE" w:rsidRDefault="008C3DEE" w:rsidP="000A45E5">
      <w:pPr>
        <w:spacing w:after="120" w:line="276" w:lineRule="auto"/>
        <w:rPr>
          <w:ins w:id="108" w:author="Annaliese" w:date="2022-06-09T14:07:00Z"/>
          <w:b/>
          <w:sz w:val="24"/>
          <w:szCs w:val="24"/>
          <w:lang w:val="en-US"/>
        </w:rPr>
      </w:pPr>
    </w:p>
    <w:p w14:paraId="7E27F156" w14:textId="3FBE0FF8" w:rsidR="00CE79F5" w:rsidDel="008C3DEE" w:rsidRDefault="00CE79F5" w:rsidP="000A45E5">
      <w:pPr>
        <w:spacing w:after="120" w:line="276" w:lineRule="auto"/>
        <w:rPr>
          <w:del w:id="109" w:author="Annaliese" w:date="2022-06-09T14:08:00Z"/>
          <w:b/>
          <w:sz w:val="24"/>
          <w:szCs w:val="24"/>
          <w:lang w:val="en-GB"/>
        </w:rPr>
      </w:pPr>
      <w:del w:id="110" w:author="Annaliese" w:date="2022-06-09T14:08:00Z">
        <w:r w:rsidDel="008C3DEE">
          <w:rPr>
            <w:b/>
            <w:sz w:val="24"/>
            <w:szCs w:val="24"/>
            <w:lang w:val="en-GB"/>
          </w:rPr>
          <w:br w:type="page"/>
        </w:r>
      </w:del>
    </w:p>
    <w:p w14:paraId="0A5A0987" w14:textId="777A9B0C" w:rsidR="00C944F6" w:rsidDel="008C3DEE" w:rsidRDefault="00C944F6" w:rsidP="000A45E5">
      <w:pPr>
        <w:spacing w:after="120" w:line="276" w:lineRule="auto"/>
        <w:rPr>
          <w:del w:id="111" w:author="Annaliese" w:date="2022-06-09T14:07:00Z"/>
          <w:b/>
          <w:sz w:val="24"/>
          <w:szCs w:val="24"/>
          <w:lang w:val="en-GB"/>
        </w:rPr>
      </w:pPr>
      <w:del w:id="112" w:author="Annaliese" w:date="2022-06-09T14:07:00Z">
        <w:r w:rsidRPr="009E0C06" w:rsidDel="008C3DEE">
          <w:rPr>
            <w:b/>
            <w:sz w:val="24"/>
            <w:szCs w:val="24"/>
            <w:lang w:val="en-GB"/>
          </w:rPr>
          <w:lastRenderedPageBreak/>
          <w:delText>Comparison group 2: Novel allohexaploids</w:delText>
        </w:r>
      </w:del>
    </w:p>
    <w:p w14:paraId="3B2C2EF3" w14:textId="1BCE7760" w:rsidR="00423CD5" w:rsidRPr="00423CD5" w:rsidDel="008C3DEE" w:rsidRDefault="00C945D6" w:rsidP="000A45E5">
      <w:pPr>
        <w:spacing w:after="120" w:line="276" w:lineRule="auto"/>
        <w:rPr>
          <w:del w:id="113" w:author="Annaliese" w:date="2022-06-09T14:07:00Z"/>
          <w:rFonts w:ascii="Calibri" w:eastAsia="+mn-ea" w:hAnsi="Calibri" w:cs="+mn-cs"/>
          <w:color w:val="000000"/>
          <w:kern w:val="24"/>
          <w:lang w:val="en-US" w:eastAsia="en-GB"/>
        </w:rPr>
      </w:pPr>
      <w:del w:id="114" w:author="Annaliese" w:date="2022-06-09T14:07:00Z">
        <w:r w:rsidDel="008C3DEE">
          <w:rPr>
            <w:rFonts w:ascii="Calibri" w:eastAsia="+mn-ea" w:hAnsi="Calibri" w:cs="+mn-cs"/>
            <w:iCs/>
            <w:color w:val="000000"/>
            <w:kern w:val="24"/>
            <w:lang w:val="en-US" w:eastAsia="en-GB"/>
          </w:rPr>
          <w:delText>(</w:delText>
        </w:r>
        <w:r w:rsidR="00423CD5" w:rsidRPr="00423CD5" w:rsidDel="008C3DEE">
          <w:rPr>
            <w:rFonts w:ascii="Calibri" w:eastAsia="+mn-ea" w:hAnsi="Calibri" w:cs="+mn-cs"/>
            <w:i/>
            <w:iCs/>
            <w:color w:val="000000"/>
            <w:kern w:val="24"/>
            <w:lang w:val="en-US" w:eastAsia="en-GB"/>
          </w:rPr>
          <w:delText xml:space="preserve">B. napus </w:delText>
        </w:r>
        <w:r w:rsidR="00423CD5" w:rsidDel="008C3DEE">
          <w:rPr>
            <w:rFonts w:ascii="Calibri" w:eastAsia="+mn-ea" w:hAnsi="Calibri" w:cs="+mn-cs"/>
            <w:iCs/>
            <w:color w:val="000000"/>
            <w:kern w:val="24"/>
            <w:lang w:val="en-US" w:eastAsia="en-GB"/>
          </w:rPr>
          <w:delText>(</w:delText>
        </w:r>
        <w:r w:rsidR="00423CD5" w:rsidRPr="00423CD5" w:rsidDel="008C3DEE">
          <w:rPr>
            <w:rFonts w:ascii="Calibri" w:eastAsia="+mn-ea" w:hAnsi="Calibri" w:cs="+mn-cs"/>
            <w:color w:val="000000"/>
            <w:kern w:val="24"/>
            <w:lang w:val="en-US" w:eastAsia="en-GB"/>
          </w:rPr>
          <w:delText>AACC</w:delText>
        </w:r>
        <w:r w:rsidR="00423CD5" w:rsidDel="008C3DEE">
          <w:rPr>
            <w:rFonts w:ascii="Calibri" w:eastAsia="+mn-ea" w:hAnsi="Calibri" w:cs="+mn-cs"/>
            <w:color w:val="000000"/>
            <w:kern w:val="24"/>
            <w:lang w:val="en-US" w:eastAsia="en-GB"/>
          </w:rPr>
          <w:delText>, tetraploid)</w:delText>
        </w:r>
        <w:r w:rsidR="00423CD5" w:rsidRPr="00423CD5" w:rsidDel="008C3DEE">
          <w:rPr>
            <w:rFonts w:ascii="Calibri" w:eastAsia="+mn-ea" w:hAnsi="Calibri" w:cs="+mn-cs"/>
            <w:color w:val="000000"/>
            <w:kern w:val="24"/>
            <w:lang w:val="en-US" w:eastAsia="en-GB"/>
          </w:rPr>
          <w:delText xml:space="preserve"> x </w:delText>
        </w:r>
        <w:r w:rsidR="00423CD5" w:rsidRPr="00423CD5" w:rsidDel="008C3DEE">
          <w:rPr>
            <w:rFonts w:ascii="Calibri" w:eastAsia="+mn-ea" w:hAnsi="Calibri" w:cs="+mn-cs"/>
            <w:i/>
            <w:iCs/>
            <w:color w:val="000000"/>
            <w:kern w:val="24"/>
            <w:lang w:val="en-US" w:eastAsia="en-GB"/>
          </w:rPr>
          <w:delText xml:space="preserve">B. carinata </w:delText>
        </w:r>
        <w:r w:rsidR="00423CD5" w:rsidDel="008C3DEE">
          <w:rPr>
            <w:rFonts w:ascii="Calibri" w:eastAsia="+mn-ea" w:hAnsi="Calibri" w:cs="+mn-cs"/>
            <w:iCs/>
            <w:color w:val="000000"/>
            <w:kern w:val="24"/>
            <w:lang w:val="en-US" w:eastAsia="en-GB"/>
          </w:rPr>
          <w:delText>(</w:delText>
        </w:r>
        <w:r w:rsidR="00423CD5" w:rsidRPr="00423CD5" w:rsidDel="008C3DEE">
          <w:rPr>
            <w:rFonts w:ascii="Calibri" w:eastAsia="+mn-ea" w:hAnsi="Calibri" w:cs="+mn-cs"/>
            <w:color w:val="000000"/>
            <w:kern w:val="24"/>
            <w:lang w:val="en-US" w:eastAsia="en-GB"/>
          </w:rPr>
          <w:delText>BBCC</w:delText>
        </w:r>
        <w:r w:rsidR="00423CD5" w:rsidDel="008C3DEE">
          <w:rPr>
            <w:rFonts w:ascii="Calibri" w:eastAsia="+mn-ea" w:hAnsi="Calibri" w:cs="+mn-cs"/>
            <w:color w:val="000000"/>
            <w:kern w:val="24"/>
            <w:lang w:val="en-US" w:eastAsia="en-GB"/>
          </w:rPr>
          <w:delText>, tetraploid)</w:delText>
        </w:r>
        <w:r w:rsidDel="008C3DEE">
          <w:rPr>
            <w:rFonts w:ascii="Calibri" w:eastAsia="+mn-ea" w:hAnsi="Calibri" w:cs="+mn-cs"/>
            <w:color w:val="000000"/>
            <w:kern w:val="24"/>
            <w:lang w:val="en-US" w:eastAsia="en-GB"/>
          </w:rPr>
          <w:delText>)</w:delText>
        </w:r>
        <w:r w:rsidR="00423CD5" w:rsidRPr="00423CD5" w:rsidDel="008C3DEE">
          <w:rPr>
            <w:rFonts w:ascii="Calibri" w:eastAsia="+mn-ea" w:hAnsi="Calibri" w:cs="+mn-cs"/>
            <w:color w:val="000000"/>
            <w:kern w:val="24"/>
            <w:lang w:val="en-US" w:eastAsia="en-GB"/>
          </w:rPr>
          <w:delText xml:space="preserve"> x </w:delText>
        </w:r>
        <w:r w:rsidR="00423CD5" w:rsidRPr="00423CD5" w:rsidDel="008C3DEE">
          <w:rPr>
            <w:rFonts w:ascii="Calibri" w:eastAsia="+mn-ea" w:hAnsi="Calibri" w:cs="+mn-cs"/>
            <w:i/>
            <w:iCs/>
            <w:color w:val="000000"/>
            <w:kern w:val="24"/>
            <w:lang w:val="en-US" w:eastAsia="en-GB"/>
          </w:rPr>
          <w:delText xml:space="preserve">B. juncea </w:delText>
        </w:r>
        <w:r w:rsidR="00423CD5" w:rsidDel="008C3DEE">
          <w:rPr>
            <w:rFonts w:ascii="Calibri" w:eastAsia="+mn-ea" w:hAnsi="Calibri" w:cs="+mn-cs"/>
            <w:iCs/>
            <w:color w:val="000000"/>
            <w:kern w:val="24"/>
            <w:lang w:val="en-US" w:eastAsia="en-GB"/>
          </w:rPr>
          <w:delText>(</w:delText>
        </w:r>
        <w:r w:rsidR="00423CD5" w:rsidRPr="00423CD5" w:rsidDel="008C3DEE">
          <w:rPr>
            <w:rFonts w:ascii="Calibri" w:eastAsia="+mn-ea" w:hAnsi="Calibri" w:cs="+mn-cs"/>
            <w:color w:val="000000"/>
            <w:kern w:val="24"/>
            <w:lang w:val="en-US" w:eastAsia="en-GB"/>
          </w:rPr>
          <w:delText>AABB</w:delText>
        </w:r>
        <w:r w:rsidR="00423CD5" w:rsidDel="008C3DEE">
          <w:rPr>
            <w:rFonts w:ascii="Calibri" w:eastAsia="+mn-ea" w:hAnsi="Calibri" w:cs="+mn-cs"/>
            <w:color w:val="000000"/>
            <w:kern w:val="24"/>
            <w:lang w:val="en-US" w:eastAsia="en-GB"/>
          </w:rPr>
          <w:delText>, tetraploid)</w:delText>
        </w:r>
        <w:r w:rsidR="00423CD5" w:rsidRPr="00423CD5" w:rsidDel="008C3DEE">
          <w:rPr>
            <w:rFonts w:ascii="Calibri" w:eastAsia="+mn-ea" w:hAnsi="Calibri" w:cs="+mn-cs"/>
            <w:color w:val="000000"/>
            <w:kern w:val="24"/>
            <w:lang w:val="en-US" w:eastAsia="en-GB"/>
          </w:rPr>
          <w:delText xml:space="preserve"> = </w:delText>
        </w:r>
        <w:r w:rsidR="00423CD5" w:rsidDel="008C3DEE">
          <w:rPr>
            <w:rFonts w:ascii="Calibri" w:eastAsia="+mn-ea" w:hAnsi="Calibri" w:cs="+mn-cs"/>
            <w:color w:val="000000"/>
            <w:kern w:val="24"/>
            <w:lang w:val="en-US" w:eastAsia="en-GB"/>
          </w:rPr>
          <w:delText>NCJ hybrids (</w:delText>
        </w:r>
        <w:r w:rsidR="00423CD5" w:rsidRPr="00423CD5" w:rsidDel="008C3DEE">
          <w:rPr>
            <w:rFonts w:ascii="Calibri" w:eastAsia="+mn-ea" w:hAnsi="Calibri" w:cs="+mn-cs"/>
            <w:color w:val="000000"/>
            <w:kern w:val="24"/>
            <w:lang w:val="en-US" w:eastAsia="en-GB"/>
          </w:rPr>
          <w:delText>AABBCC</w:delText>
        </w:r>
        <w:r w:rsidR="00423CD5" w:rsidDel="008C3DEE">
          <w:rPr>
            <w:rFonts w:ascii="Calibri" w:eastAsia="+mn-ea" w:hAnsi="Calibri" w:cs="+mn-cs"/>
            <w:color w:val="000000"/>
            <w:kern w:val="24"/>
            <w:lang w:val="en-US" w:eastAsia="en-GB"/>
          </w:rPr>
          <w:delText xml:space="preserve">, </w:delText>
        </w:r>
        <w:r w:rsidR="00423CD5" w:rsidRPr="00423CD5" w:rsidDel="008C3DEE">
          <w:rPr>
            <w:rFonts w:ascii="Calibri" w:eastAsia="+mn-ea" w:hAnsi="Calibri" w:cs="+mn-cs"/>
            <w:color w:val="000000"/>
            <w:kern w:val="24"/>
            <w:lang w:val="en-US" w:eastAsia="en-GB"/>
          </w:rPr>
          <w:delText>allohexaploid</w:delText>
        </w:r>
        <w:r w:rsidR="00423CD5" w:rsidDel="008C3DEE">
          <w:rPr>
            <w:rFonts w:ascii="Calibri" w:eastAsia="+mn-ea" w:hAnsi="Calibri" w:cs="+mn-cs"/>
            <w:color w:val="000000"/>
            <w:kern w:val="24"/>
            <w:lang w:val="en-US" w:eastAsia="en-GB"/>
          </w:rPr>
          <w:delText>)</w:delText>
        </w:r>
      </w:del>
    </w:p>
    <w:p w14:paraId="2911EEE1" w14:textId="5AC670D2" w:rsidR="00423CD5" w:rsidRPr="004E67D5" w:rsidDel="008C3DEE" w:rsidRDefault="00423CD5" w:rsidP="000A45E5">
      <w:pPr>
        <w:spacing w:after="120" w:line="276" w:lineRule="auto"/>
        <w:rPr>
          <w:del w:id="115" w:author="Annaliese" w:date="2022-06-09T14:07:00Z"/>
          <w:rFonts w:ascii="Calibri" w:eastAsia="+mn-ea" w:hAnsi="Calibri" w:cs="+mn-cs"/>
          <w:color w:val="000000"/>
          <w:kern w:val="24"/>
          <w:lang w:val="en-US" w:eastAsia="en-GB"/>
        </w:rPr>
      </w:pPr>
    </w:p>
    <w:p w14:paraId="3BDE7042" w14:textId="2F194627" w:rsidR="001B5240" w:rsidRPr="004E67D5" w:rsidDel="008C3DEE" w:rsidRDefault="004E67D5" w:rsidP="000A45E5">
      <w:pPr>
        <w:spacing w:after="120" w:line="276" w:lineRule="auto"/>
        <w:rPr>
          <w:del w:id="116" w:author="Annaliese" w:date="2022-06-09T14:07:00Z"/>
          <w:rFonts w:ascii="Calibri" w:eastAsia="+mn-ea" w:hAnsi="Calibri" w:cs="+mn-cs"/>
          <w:b/>
          <w:color w:val="000000"/>
          <w:kern w:val="24"/>
          <w:lang w:val="en-US" w:eastAsia="en-GB"/>
        </w:rPr>
      </w:pPr>
      <w:del w:id="117" w:author="Annaliese" w:date="2022-06-09T14:07:00Z">
        <w:r w:rsidRPr="004E67D5" w:rsidDel="008C3DEE">
          <w:rPr>
            <w:rFonts w:ascii="Calibri" w:eastAsia="+mn-ea" w:hAnsi="Calibri" w:cs="+mn-cs"/>
            <w:b/>
            <w:color w:val="000000"/>
            <w:kern w:val="24"/>
            <w:lang w:val="en-US" w:eastAsia="en-GB"/>
          </w:rPr>
          <w:delText>Hypothes</w:delText>
        </w:r>
        <w:r w:rsidDel="008C3DEE">
          <w:rPr>
            <w:rFonts w:ascii="Calibri" w:eastAsia="+mn-ea" w:hAnsi="Calibri" w:cs="+mn-cs"/>
            <w:b/>
            <w:color w:val="000000"/>
            <w:kern w:val="24"/>
            <w:lang w:val="en-US" w:eastAsia="en-GB"/>
          </w:rPr>
          <w:delText>e</w:delText>
        </w:r>
        <w:r w:rsidRPr="004E67D5" w:rsidDel="008C3DEE">
          <w:rPr>
            <w:rFonts w:ascii="Calibri" w:eastAsia="+mn-ea" w:hAnsi="Calibri" w:cs="+mn-cs"/>
            <w:b/>
            <w:color w:val="000000"/>
            <w:kern w:val="24"/>
            <w:lang w:val="en-US" w:eastAsia="en-GB"/>
          </w:rPr>
          <w:delText>s</w:delText>
        </w:r>
      </w:del>
    </w:p>
    <w:p w14:paraId="6FBA08D4" w14:textId="15175AE9" w:rsidR="004E67D5" w:rsidDel="008C3DEE" w:rsidRDefault="004E67D5" w:rsidP="000A45E5">
      <w:pPr>
        <w:spacing w:after="120" w:line="276" w:lineRule="auto"/>
        <w:rPr>
          <w:del w:id="118" w:author="Annaliese" w:date="2022-06-09T14:07:00Z"/>
          <w:rFonts w:ascii="Calibri" w:eastAsia="+mn-ea" w:hAnsi="Calibri" w:cs="+mn-cs"/>
          <w:color w:val="000000"/>
          <w:kern w:val="24"/>
          <w:lang w:val="en-US" w:eastAsia="en-GB"/>
        </w:rPr>
      </w:pPr>
      <w:del w:id="119" w:author="Annaliese" w:date="2022-06-09T14:07:00Z">
        <w:r w:rsidRPr="004E67D5" w:rsidDel="008C3DEE">
          <w:rPr>
            <w:rFonts w:ascii="Calibri" w:eastAsia="+mn-ea" w:hAnsi="Calibri" w:cs="+mn-cs"/>
            <w:color w:val="000000"/>
            <w:kern w:val="24"/>
            <w:lang w:val="en-US" w:eastAsia="en-GB"/>
          </w:rPr>
          <w:delText xml:space="preserve">Higher ploidy levels will result in increased hybrid vigour </w:delText>
        </w:r>
      </w:del>
    </w:p>
    <w:p w14:paraId="4EF18FC5" w14:textId="001DC0FD" w:rsidR="004E67D5" w:rsidRPr="004E67D5" w:rsidDel="008C3DEE" w:rsidRDefault="004E67D5" w:rsidP="000A45E5">
      <w:pPr>
        <w:pStyle w:val="Listenabsatz"/>
        <w:numPr>
          <w:ilvl w:val="0"/>
          <w:numId w:val="7"/>
        </w:numPr>
        <w:spacing w:after="120" w:line="276" w:lineRule="auto"/>
        <w:contextualSpacing w:val="0"/>
        <w:rPr>
          <w:del w:id="120" w:author="Annaliese" w:date="2022-06-09T14:07:00Z"/>
          <w:rFonts w:ascii="Calibri" w:eastAsia="+mn-ea" w:hAnsi="Calibri" w:cs="+mn-cs"/>
          <w:color w:val="000000"/>
          <w:kern w:val="24"/>
          <w:lang w:val="en-US" w:eastAsia="en-GB"/>
        </w:rPr>
      </w:pPr>
      <w:del w:id="121" w:author="Annaliese" w:date="2022-06-09T14:07:00Z">
        <w:r w:rsidRPr="004E67D5" w:rsidDel="008C3DEE">
          <w:rPr>
            <w:rFonts w:ascii="Calibri" w:eastAsia="+mn-ea" w:hAnsi="Calibri" w:cs="+mn-cs"/>
            <w:color w:val="000000"/>
            <w:kern w:val="24"/>
            <w:lang w:val="en-US" w:eastAsia="en-GB"/>
          </w:rPr>
          <w:delText xml:space="preserve">The allohexaploids will grow faster than the tetraploid and diploid parental species </w:delText>
        </w:r>
      </w:del>
    </w:p>
    <w:p w14:paraId="242561FE" w14:textId="3FCFF259" w:rsidR="004E67D5" w:rsidRPr="004E67D5" w:rsidDel="008C3DEE" w:rsidRDefault="004E67D5" w:rsidP="000A45E5">
      <w:pPr>
        <w:pStyle w:val="Listenabsatz"/>
        <w:numPr>
          <w:ilvl w:val="0"/>
          <w:numId w:val="7"/>
        </w:numPr>
        <w:spacing w:after="120" w:line="276" w:lineRule="auto"/>
        <w:contextualSpacing w:val="0"/>
        <w:rPr>
          <w:del w:id="122" w:author="Annaliese" w:date="2022-06-09T14:07:00Z"/>
          <w:rFonts w:ascii="Calibri" w:eastAsia="+mn-ea" w:hAnsi="Calibri" w:cs="+mn-cs"/>
          <w:color w:val="000000"/>
          <w:kern w:val="24"/>
          <w:lang w:val="en-US" w:eastAsia="en-GB"/>
        </w:rPr>
      </w:pPr>
      <w:del w:id="123" w:author="Annaliese" w:date="2022-06-09T14:07:00Z">
        <w:r w:rsidRPr="004E67D5" w:rsidDel="008C3DEE">
          <w:rPr>
            <w:rFonts w:ascii="Calibri" w:eastAsia="+mn-ea" w:hAnsi="Calibri" w:cs="+mn-cs"/>
            <w:color w:val="000000"/>
            <w:kern w:val="24"/>
            <w:lang w:val="en-US" w:eastAsia="en-GB"/>
          </w:rPr>
          <w:delText>The allohexaploids will have a higher total biomass production at flowering compared to the diploid and tetraploid species</w:delText>
        </w:r>
      </w:del>
    </w:p>
    <w:p w14:paraId="492D168E" w14:textId="79776745" w:rsidR="004E67D5" w:rsidRPr="00423CD5" w:rsidDel="008C3DEE" w:rsidRDefault="004E67D5" w:rsidP="000A45E5">
      <w:pPr>
        <w:spacing w:after="120" w:line="276" w:lineRule="auto"/>
        <w:rPr>
          <w:del w:id="124" w:author="Annaliese" w:date="2022-06-09T14:08:00Z"/>
          <w:rFonts w:ascii="Calibri" w:eastAsia="+mn-ea" w:hAnsi="Calibri" w:cs="+mn-cs"/>
          <w:color w:val="000000"/>
          <w:kern w:val="24"/>
          <w:lang w:val="en-US" w:eastAsia="en-GB"/>
        </w:rPr>
      </w:pPr>
    </w:p>
    <w:p w14:paraId="36DC414E" w14:textId="4743EE74" w:rsidR="00E808C3" w:rsidDel="008C3DEE" w:rsidRDefault="00E808C3" w:rsidP="000A45E5">
      <w:pPr>
        <w:spacing w:after="120" w:line="276" w:lineRule="auto"/>
        <w:rPr>
          <w:del w:id="125" w:author="Annaliese" w:date="2022-06-09T14:08:00Z"/>
          <w:b/>
          <w:lang w:val="en-US"/>
        </w:rPr>
      </w:pPr>
      <w:del w:id="126" w:author="Annaliese" w:date="2022-06-09T14:08:00Z">
        <w:r w:rsidDel="008C3DEE">
          <w:rPr>
            <w:b/>
            <w:lang w:val="en-US"/>
          </w:rPr>
          <w:delText>Growth</w:delText>
        </w:r>
      </w:del>
    </w:p>
    <w:p w14:paraId="3AC21292" w14:textId="14E2CBDE" w:rsidR="00E808C3" w:rsidDel="00B87D57" w:rsidRDefault="00E808C3" w:rsidP="000A45E5">
      <w:pPr>
        <w:spacing w:after="120" w:line="276" w:lineRule="auto"/>
        <w:rPr>
          <w:del w:id="127" w:author="Annaliese" w:date="2022-06-09T14:11:00Z"/>
          <w:lang w:val="en-GB"/>
        </w:rPr>
      </w:pPr>
      <w:r>
        <w:rPr>
          <w:lang w:val="en-GB"/>
        </w:rPr>
        <w:t xml:space="preserve">Among the </w:t>
      </w:r>
      <w:r w:rsidRPr="00AE53B9">
        <w:rPr>
          <w:lang w:val="en-GB"/>
        </w:rPr>
        <w:t>1</w:t>
      </w:r>
      <w:r>
        <w:rPr>
          <w:lang w:val="en-GB"/>
        </w:rPr>
        <w:t>7</w:t>
      </w:r>
      <w:r w:rsidRPr="00AE53B9">
        <w:rPr>
          <w:lang w:val="en-GB"/>
        </w:rPr>
        <w:t xml:space="preserve"> progeny sets </w:t>
      </w:r>
      <w:del w:id="128" w:author="Annaliese" w:date="2022-06-09T14:08:00Z">
        <w:r w:rsidDel="0046742A">
          <w:rPr>
            <w:lang w:val="en-GB"/>
          </w:rPr>
          <w:delText xml:space="preserve">that emerged </w:delText>
        </w:r>
      </w:del>
      <w:r>
        <w:rPr>
          <w:lang w:val="en-GB"/>
        </w:rPr>
        <w:t>from seven</w:t>
      </w:r>
      <w:r w:rsidRPr="00B4671A">
        <w:rPr>
          <w:lang w:val="en-GB"/>
        </w:rPr>
        <w:t xml:space="preserve"> NCJ allohexaploid genotype combinations</w:t>
      </w:r>
      <w:ins w:id="129" w:author="Annaliese" w:date="2022-06-09T14:08:00Z">
        <w:r w:rsidR="0046742A">
          <w:rPr>
            <w:lang w:val="en-GB"/>
          </w:rPr>
          <w:t>,</w:t>
        </w:r>
      </w:ins>
      <w:r w:rsidRPr="00B4671A">
        <w:rPr>
          <w:lang w:val="en-GB"/>
        </w:rPr>
        <w:t xml:space="preserve"> </w:t>
      </w:r>
      <w:r w:rsidR="001B5240">
        <w:rPr>
          <w:lang w:val="en-GB"/>
        </w:rPr>
        <w:t>eight</w:t>
      </w:r>
      <w:r>
        <w:rPr>
          <w:lang w:val="en-GB"/>
        </w:rPr>
        <w:t xml:space="preserve"> reached a </w:t>
      </w:r>
      <w:commentRangeStart w:id="130"/>
      <w:r>
        <w:rPr>
          <w:lang w:val="en-GB"/>
        </w:rPr>
        <w:t xml:space="preserve">maximum height above the </w:t>
      </w:r>
      <w:r w:rsidRPr="00AE53B9">
        <w:rPr>
          <w:lang w:val="en-GB"/>
        </w:rPr>
        <w:t>mid-parent mean</w:t>
      </w:r>
      <w:r>
        <w:rPr>
          <w:lang w:val="en-GB"/>
        </w:rPr>
        <w:t xml:space="preserve"> at harvest</w:t>
      </w:r>
      <w:r w:rsidR="007C7458">
        <w:rPr>
          <w:lang w:val="en-GB"/>
        </w:rPr>
        <w:t xml:space="preserve"> (measurement by hand)</w:t>
      </w:r>
      <w:r>
        <w:rPr>
          <w:lang w:val="en-GB"/>
        </w:rPr>
        <w:t xml:space="preserve">. </w:t>
      </w:r>
      <w:commentRangeEnd w:id="130"/>
      <w:r w:rsidR="0046742A">
        <w:rPr>
          <w:rStyle w:val="Kommentarzeichen"/>
        </w:rPr>
        <w:commentReference w:id="130"/>
      </w:r>
      <w:r>
        <w:rPr>
          <w:lang w:val="en-GB"/>
        </w:rPr>
        <w:t xml:space="preserve">These progeny sets </w:t>
      </w:r>
      <w:r w:rsidR="00E02F39">
        <w:rPr>
          <w:lang w:val="en-GB"/>
        </w:rPr>
        <w:t>(</w:t>
      </w:r>
      <w:r w:rsidR="000B542C" w:rsidRPr="00E808C3">
        <w:rPr>
          <w:lang w:val="en-GB"/>
        </w:rPr>
        <w:t>genotypes N5C2J2</w:t>
      </w:r>
      <w:r w:rsidR="000B542C">
        <w:rPr>
          <w:lang w:val="en-GB"/>
        </w:rPr>
        <w:t>,</w:t>
      </w:r>
      <w:r w:rsidR="000B542C" w:rsidRPr="00E808C3">
        <w:rPr>
          <w:lang w:val="en-GB"/>
        </w:rPr>
        <w:t xml:space="preserve"> N4C2J1</w:t>
      </w:r>
      <w:r w:rsidR="000B542C">
        <w:rPr>
          <w:lang w:val="en-GB"/>
        </w:rPr>
        <w:t xml:space="preserve">, </w:t>
      </w:r>
      <w:r w:rsidR="000B542C" w:rsidRPr="00E808C3">
        <w:rPr>
          <w:lang w:val="en-GB"/>
        </w:rPr>
        <w:t>N5C2J1 and N1C1J1</w:t>
      </w:r>
      <w:r w:rsidR="00E02F39">
        <w:rPr>
          <w:lang w:val="en-GB"/>
        </w:rPr>
        <w:t>)</w:t>
      </w:r>
      <w:r w:rsidR="000B542C">
        <w:rPr>
          <w:lang w:val="en-GB"/>
        </w:rPr>
        <w:t xml:space="preserve"> had an averag</w:t>
      </w:r>
      <w:r w:rsidR="000B542C" w:rsidRPr="00B7315B">
        <w:rPr>
          <w:lang w:val="en-GB"/>
        </w:rPr>
        <w:t xml:space="preserve">e height of </w:t>
      </w:r>
      <w:r w:rsidR="007223AE" w:rsidRPr="00B7315B">
        <w:rPr>
          <w:lang w:val="en-GB"/>
        </w:rPr>
        <w:t>167</w:t>
      </w:r>
      <w:r w:rsidR="001341C8">
        <w:rPr>
          <w:lang w:val="en-GB"/>
        </w:rPr>
        <w:t xml:space="preserve"> </w:t>
      </w:r>
      <w:r w:rsidR="007223AE" w:rsidRPr="00B7315B">
        <w:rPr>
          <w:lang w:val="en-GB"/>
        </w:rPr>
        <w:t>cm</w:t>
      </w:r>
      <w:r w:rsidR="000B542C" w:rsidRPr="00B7315B">
        <w:rPr>
          <w:lang w:val="en-GB"/>
        </w:rPr>
        <w:t xml:space="preserve">, which was </w:t>
      </w:r>
      <w:del w:id="131" w:author="Annaliese" w:date="2022-06-09T14:08:00Z">
        <w:r w:rsidR="000B542C" w:rsidRPr="00B7315B" w:rsidDel="0046742A">
          <w:rPr>
            <w:lang w:val="en-GB"/>
          </w:rPr>
          <w:delText>by</w:delText>
        </w:r>
        <w:r w:rsidR="000B542C" w:rsidDel="0046742A">
          <w:rPr>
            <w:lang w:val="en-GB"/>
          </w:rPr>
          <w:delText xml:space="preserve"> </w:delText>
        </w:r>
      </w:del>
      <w:r w:rsidR="006A73C7">
        <w:rPr>
          <w:lang w:val="en-GB"/>
        </w:rPr>
        <w:t>36.3</w:t>
      </w:r>
      <w:r w:rsidR="001341C8">
        <w:rPr>
          <w:lang w:val="en-GB"/>
        </w:rPr>
        <w:t xml:space="preserve"> </w:t>
      </w:r>
      <w:r w:rsidR="00E9085F">
        <w:rPr>
          <w:lang w:val="en-GB"/>
        </w:rPr>
        <w:t>cm</w:t>
      </w:r>
      <w:r w:rsidR="000B542C">
        <w:rPr>
          <w:lang w:val="en-GB"/>
        </w:rPr>
        <w:t xml:space="preserve"> higher than the parent</w:t>
      </w:r>
      <w:r w:rsidR="00E02F39">
        <w:rPr>
          <w:lang w:val="en-GB"/>
        </w:rPr>
        <w:t>al</w:t>
      </w:r>
      <w:r w:rsidR="000B542C">
        <w:rPr>
          <w:lang w:val="en-GB"/>
        </w:rPr>
        <w:t xml:space="preserve"> mean. Four </w:t>
      </w:r>
      <w:del w:id="132" w:author="Annaliese" w:date="2022-06-09T14:09:00Z">
        <w:r w:rsidR="000B542C" w:rsidDel="0046742A">
          <w:rPr>
            <w:lang w:val="en-GB"/>
          </w:rPr>
          <w:delText xml:space="preserve">of </w:delText>
        </w:r>
        <w:r w:rsidR="000B542C" w:rsidRPr="000B542C" w:rsidDel="0046742A">
          <w:rPr>
            <w:lang w:val="en-GB"/>
          </w:rPr>
          <w:delText>them</w:delText>
        </w:r>
      </w:del>
      <w:ins w:id="133" w:author="Annaliese" w:date="2022-06-09T14:09:00Z">
        <w:r w:rsidR="0046742A">
          <w:rPr>
            <w:lang w:val="en-GB"/>
          </w:rPr>
          <w:t>progeny sets</w:t>
        </w:r>
      </w:ins>
      <w:r w:rsidR="001B5240">
        <w:rPr>
          <w:lang w:val="en-GB"/>
        </w:rPr>
        <w:t>,</w:t>
      </w:r>
      <w:r w:rsidR="000B542C" w:rsidRPr="000B542C">
        <w:rPr>
          <w:lang w:val="en-GB"/>
        </w:rPr>
        <w:t xml:space="preserve"> </w:t>
      </w:r>
      <w:r w:rsidR="00E02F39">
        <w:rPr>
          <w:lang w:val="en-GB"/>
        </w:rPr>
        <w:t xml:space="preserve">belonging to </w:t>
      </w:r>
      <w:r w:rsidR="000B542C" w:rsidRPr="000B542C">
        <w:rPr>
          <w:lang w:val="en-GB"/>
        </w:rPr>
        <w:t>genotypes N5C2J1 and N1C1J1</w:t>
      </w:r>
      <w:r w:rsidR="001B5240">
        <w:rPr>
          <w:lang w:val="en-GB"/>
        </w:rPr>
        <w:t>,</w:t>
      </w:r>
      <w:r w:rsidR="000B542C" w:rsidRPr="000B542C">
        <w:rPr>
          <w:lang w:val="en-GB"/>
        </w:rPr>
        <w:t xml:space="preserve"> </w:t>
      </w:r>
      <w:r w:rsidR="00E02F39">
        <w:rPr>
          <w:lang w:val="en-GB"/>
        </w:rPr>
        <w:t xml:space="preserve">even </w:t>
      </w:r>
      <w:r w:rsidR="000B542C" w:rsidRPr="000B542C">
        <w:rPr>
          <w:lang w:val="en-GB"/>
        </w:rPr>
        <w:t>outperformed</w:t>
      </w:r>
      <w:r w:rsidR="000B542C">
        <w:rPr>
          <w:lang w:val="en-GB"/>
        </w:rPr>
        <w:t xml:space="preserve"> the better parent </w:t>
      </w:r>
      <w:r w:rsidR="00E02F39">
        <w:rPr>
          <w:lang w:val="en-GB"/>
        </w:rPr>
        <w:t>(</w:t>
      </w:r>
      <w:r w:rsidR="000B542C">
        <w:rPr>
          <w:lang w:val="en-GB"/>
        </w:rPr>
        <w:t>transgressive segregation</w:t>
      </w:r>
      <w:r w:rsidR="00E02F39">
        <w:rPr>
          <w:lang w:val="en-GB"/>
        </w:rPr>
        <w:t>)</w:t>
      </w:r>
      <w:r w:rsidR="000B542C">
        <w:rPr>
          <w:lang w:val="en-GB"/>
        </w:rPr>
        <w:t>.</w:t>
      </w:r>
      <w:r w:rsidR="00E9085F">
        <w:rPr>
          <w:lang w:val="en-GB"/>
        </w:rPr>
        <w:t xml:space="preserve"> </w:t>
      </w:r>
      <w:r w:rsidR="000A45E5">
        <w:rPr>
          <w:lang w:val="en-GB"/>
        </w:rPr>
        <w:t>The i</w:t>
      </w:r>
      <w:commentRangeStart w:id="134"/>
      <w:r w:rsidR="004919FB">
        <w:rPr>
          <w:lang w:val="en-GB"/>
        </w:rPr>
        <w:t xml:space="preserve">mage analyses </w:t>
      </w:r>
      <w:r w:rsidR="000A45E5" w:rsidRPr="000A45E5">
        <w:rPr>
          <w:lang w:val="en-GB"/>
        </w:rPr>
        <w:t>showed mostly the same result</w:t>
      </w:r>
      <w:r w:rsidR="000A45E5">
        <w:rPr>
          <w:lang w:val="en-GB"/>
        </w:rPr>
        <w:t xml:space="preserve">: </w:t>
      </w:r>
      <w:r w:rsidR="004919FB">
        <w:rPr>
          <w:lang w:val="en-GB"/>
        </w:rPr>
        <w:t xml:space="preserve">7/17 </w:t>
      </w:r>
      <w:r w:rsidR="001B5240">
        <w:rPr>
          <w:lang w:val="en-GB"/>
        </w:rPr>
        <w:t xml:space="preserve">progeny sets </w:t>
      </w:r>
      <w:r w:rsidR="000A45E5">
        <w:rPr>
          <w:lang w:val="en-GB"/>
        </w:rPr>
        <w:t>had a</w:t>
      </w:r>
      <w:r w:rsidR="000A45E5" w:rsidRPr="000A45E5">
        <w:rPr>
          <w:rFonts w:ascii="Calibri" w:eastAsia="+mn-ea" w:hAnsi="Calibri" w:cs="+mn-cs"/>
          <w:color w:val="000000"/>
          <w:kern w:val="24"/>
          <w:lang w:val="en-US" w:eastAsia="en-GB"/>
        </w:rPr>
        <w:t xml:space="preserve"> </w:t>
      </w:r>
      <w:r w:rsidR="000A45E5" w:rsidRPr="004E67D5">
        <w:rPr>
          <w:rFonts w:ascii="Calibri" w:eastAsia="+mn-ea" w:hAnsi="Calibri" w:cs="+mn-cs"/>
          <w:color w:val="000000"/>
          <w:kern w:val="24"/>
          <w:lang w:val="en-US" w:eastAsia="en-GB"/>
        </w:rPr>
        <w:t>higher biomass production</w:t>
      </w:r>
      <w:r w:rsidR="004919FB">
        <w:rPr>
          <w:lang w:val="en-GB"/>
        </w:rPr>
        <w:t xml:space="preserve"> </w:t>
      </w:r>
      <w:commentRangeStart w:id="135"/>
      <w:del w:id="136" w:author="Annaliese" w:date="2022-06-09T14:10:00Z">
        <w:r w:rsidR="004919FB" w:rsidDel="00B87D57">
          <w:rPr>
            <w:lang w:val="en-GB"/>
          </w:rPr>
          <w:delText xml:space="preserve">and </w:delText>
        </w:r>
        <w:r w:rsidR="000A45E5" w:rsidDel="00B87D57">
          <w:rPr>
            <w:lang w:val="en-GB"/>
          </w:rPr>
          <w:delText xml:space="preserve">(in addition to the before mentioned genotypes) </w:delText>
        </w:r>
        <w:r w:rsidR="004919FB" w:rsidRPr="004919FB" w:rsidDel="00B87D57">
          <w:rPr>
            <w:lang w:val="en-GB"/>
          </w:rPr>
          <w:delText>N7C1J1</w:delText>
        </w:r>
        <w:r w:rsidR="004919FB" w:rsidDel="00B87D57">
          <w:rPr>
            <w:lang w:val="en-GB"/>
          </w:rPr>
          <w:delText xml:space="preserve"> was also among them</w:delText>
        </w:r>
      </w:del>
      <w:ins w:id="137" w:author="Annaliese" w:date="2022-06-09T14:10:00Z">
        <w:r w:rsidR="00B87D57">
          <w:rPr>
            <w:lang w:val="en-GB"/>
          </w:rPr>
          <w:t>than the mid-parent mean</w:t>
        </w:r>
        <w:commentRangeEnd w:id="135"/>
        <w:r w:rsidR="00B87D57">
          <w:rPr>
            <w:rStyle w:val="Kommentarzeichen"/>
          </w:rPr>
          <w:commentReference w:id="135"/>
        </w:r>
      </w:ins>
      <w:r w:rsidR="004919FB">
        <w:rPr>
          <w:lang w:val="en-GB"/>
        </w:rPr>
        <w:t>.</w:t>
      </w:r>
      <w:commentRangeEnd w:id="134"/>
      <w:r w:rsidR="00E9085F">
        <w:rPr>
          <w:rStyle w:val="Kommentarzeichen"/>
        </w:rPr>
        <w:commentReference w:id="134"/>
      </w:r>
      <w:r w:rsidR="000A45E5">
        <w:rPr>
          <w:lang w:val="en-GB"/>
        </w:rPr>
        <w:t xml:space="preserve"> </w:t>
      </w:r>
      <w:r>
        <w:rPr>
          <w:lang w:val="en-GB"/>
        </w:rPr>
        <w:t xml:space="preserve">The increased plant height at maturity was </w:t>
      </w:r>
      <w:r w:rsidRPr="00B3397D">
        <w:rPr>
          <w:lang w:val="en-GB"/>
        </w:rPr>
        <w:t xml:space="preserve">due to </w:t>
      </w:r>
      <w:r w:rsidRPr="00B7315B">
        <w:rPr>
          <w:lang w:val="en-GB"/>
        </w:rPr>
        <w:t>elevated g</w:t>
      </w:r>
      <w:proofErr w:type="spellStart"/>
      <w:r w:rsidRPr="00B7315B">
        <w:rPr>
          <w:lang w:val="en-US"/>
        </w:rPr>
        <w:t>rowth</w:t>
      </w:r>
      <w:proofErr w:type="spellEnd"/>
      <w:r w:rsidRPr="00B7315B">
        <w:rPr>
          <w:lang w:val="en-US"/>
        </w:rPr>
        <w:t xml:space="preserve"> rates</w:t>
      </w:r>
      <w:r w:rsidRPr="00B3397D">
        <w:rPr>
          <w:lang w:val="en-US"/>
        </w:rPr>
        <w:t xml:space="preserve"> </w:t>
      </w:r>
      <w:r w:rsidR="000B542C">
        <w:rPr>
          <w:lang w:val="en-US"/>
        </w:rPr>
        <w:t xml:space="preserve">relative to the </w:t>
      </w:r>
      <w:r w:rsidR="000B542C">
        <w:rPr>
          <w:lang w:val="en-GB"/>
        </w:rPr>
        <w:t>mid-parent mean</w:t>
      </w:r>
      <w:r w:rsidR="000B542C">
        <w:rPr>
          <w:lang w:val="en-US"/>
        </w:rPr>
        <w:t xml:space="preserve"> </w:t>
      </w:r>
      <w:r>
        <w:rPr>
          <w:lang w:val="en-US"/>
        </w:rPr>
        <w:t xml:space="preserve">(determined over the period up to </w:t>
      </w:r>
      <w:r w:rsidRPr="00E24721">
        <w:rPr>
          <w:lang w:val="en-US"/>
        </w:rPr>
        <w:t xml:space="preserve">50 % </w:t>
      </w:r>
      <w:r>
        <w:rPr>
          <w:lang w:val="en-US"/>
        </w:rPr>
        <w:t xml:space="preserve">of maximum height). </w:t>
      </w:r>
      <w:r>
        <w:rPr>
          <w:lang w:val="en-GB"/>
        </w:rPr>
        <w:t>In genotype N1C1J1 biomass accumulation was additionally enhanced by a prolonged growth period</w:t>
      </w:r>
      <w:r w:rsidR="000B542C">
        <w:rPr>
          <w:lang w:val="en-GB"/>
        </w:rPr>
        <w:t>.</w:t>
      </w:r>
      <w:r>
        <w:rPr>
          <w:lang w:val="en-GB"/>
        </w:rPr>
        <w:t xml:space="preserve"> </w:t>
      </w:r>
    </w:p>
    <w:p w14:paraId="756C9499" w14:textId="17F07CDB" w:rsidR="000B542C" w:rsidRDefault="000B1B2E" w:rsidP="000A45E5">
      <w:pPr>
        <w:spacing w:after="120" w:line="276" w:lineRule="auto"/>
        <w:rPr>
          <w:lang w:val="en-GB"/>
        </w:rPr>
      </w:pPr>
      <w:r>
        <w:rPr>
          <w:lang w:val="en-GB"/>
        </w:rPr>
        <w:t>Four</w:t>
      </w:r>
      <w:r w:rsidR="000B542C">
        <w:rPr>
          <w:lang w:val="en-GB"/>
        </w:rPr>
        <w:t xml:space="preserve"> of the 17 </w:t>
      </w:r>
      <w:r w:rsidR="000B542C" w:rsidRPr="00B4671A">
        <w:rPr>
          <w:lang w:val="en-GB"/>
        </w:rPr>
        <w:t>NCJ allohexaploid</w:t>
      </w:r>
      <w:r w:rsidR="000B542C">
        <w:rPr>
          <w:lang w:val="en-GB"/>
        </w:rPr>
        <w:t xml:space="preserve"> progeny sets </w:t>
      </w:r>
      <w:r w:rsidR="00A51611">
        <w:rPr>
          <w:lang w:val="en-GB"/>
        </w:rPr>
        <w:t>grew at lower rate</w:t>
      </w:r>
      <w:r w:rsidR="00CE2474">
        <w:rPr>
          <w:lang w:val="en-GB"/>
        </w:rPr>
        <w:t>s</w:t>
      </w:r>
      <w:r w:rsidR="00A51611">
        <w:rPr>
          <w:lang w:val="en-GB"/>
        </w:rPr>
        <w:t xml:space="preserve"> and remained</w:t>
      </w:r>
      <w:r w:rsidR="000B542C">
        <w:rPr>
          <w:lang w:val="en-GB"/>
        </w:rPr>
        <w:t xml:space="preserve"> smaller </w:t>
      </w:r>
      <w:r w:rsidR="00CE2474">
        <w:rPr>
          <w:lang w:val="en-GB"/>
        </w:rPr>
        <w:t xml:space="preserve">(both assessed by imaging analyses) </w:t>
      </w:r>
      <w:r w:rsidR="000B542C">
        <w:rPr>
          <w:lang w:val="en-GB"/>
        </w:rPr>
        <w:t xml:space="preserve">than their </w:t>
      </w:r>
      <w:r w:rsidR="00E808C3">
        <w:rPr>
          <w:lang w:val="en-GB"/>
        </w:rPr>
        <w:t>smallest parent</w:t>
      </w:r>
      <w:r w:rsidR="00A51611">
        <w:rPr>
          <w:lang w:val="en-GB"/>
        </w:rPr>
        <w:t xml:space="preserve">. </w:t>
      </w:r>
      <w:r w:rsidR="00CE2474">
        <w:rPr>
          <w:lang w:val="en-GB"/>
        </w:rPr>
        <w:t>All four</w:t>
      </w:r>
      <w:r w:rsidR="00A51611">
        <w:rPr>
          <w:lang w:val="en-GB"/>
        </w:rPr>
        <w:t xml:space="preserve"> were of genotype N6C2J2</w:t>
      </w:r>
      <w:r w:rsidR="00E808C3">
        <w:rPr>
          <w:lang w:val="en-GB"/>
        </w:rPr>
        <w:t xml:space="preserve">. </w:t>
      </w:r>
    </w:p>
    <w:p w14:paraId="05AFFFB9" w14:textId="73732E04" w:rsidR="00E808C3" w:rsidRDefault="00E808C3" w:rsidP="000A45E5">
      <w:pPr>
        <w:spacing w:after="120" w:line="276" w:lineRule="auto"/>
        <w:rPr>
          <w:ins w:id="138" w:author="Annaliese" w:date="2022-06-09T14:23:00Z"/>
          <w:lang w:val="en-GB"/>
        </w:rPr>
      </w:pPr>
      <w:r>
        <w:rPr>
          <w:lang w:val="en-GB"/>
        </w:rPr>
        <w:t xml:space="preserve">Biomass production in terms of </w:t>
      </w:r>
      <w:r w:rsidRPr="008253B0">
        <w:rPr>
          <w:lang w:val="en-GB"/>
        </w:rPr>
        <w:t>branching</w:t>
      </w:r>
      <w:r w:rsidRPr="007D1063">
        <w:rPr>
          <w:lang w:val="en-GB"/>
        </w:rPr>
        <w:t xml:space="preserve"> was increased </w:t>
      </w:r>
      <w:r w:rsidRPr="008253B0">
        <w:rPr>
          <w:lang w:val="en-GB"/>
        </w:rPr>
        <w:t>i</w:t>
      </w:r>
      <w:r>
        <w:rPr>
          <w:lang w:val="en-GB"/>
        </w:rPr>
        <w:t>n all seven progeny sets of the genotypes N1C1J1</w:t>
      </w:r>
      <w:r w:rsidR="00E9085F">
        <w:rPr>
          <w:lang w:val="en-GB"/>
        </w:rPr>
        <w:t>,</w:t>
      </w:r>
      <w:r>
        <w:rPr>
          <w:lang w:val="en-GB"/>
        </w:rPr>
        <w:t xml:space="preserve"> N4C2J1</w:t>
      </w:r>
      <w:r w:rsidR="00E9085F">
        <w:rPr>
          <w:lang w:val="en-GB"/>
        </w:rPr>
        <w:t xml:space="preserve"> and </w:t>
      </w:r>
      <w:r w:rsidR="00E9085F" w:rsidRPr="00E9085F">
        <w:rPr>
          <w:lang w:val="en-GB"/>
        </w:rPr>
        <w:t>N7C1J1</w:t>
      </w:r>
      <w:r w:rsidR="008253B0">
        <w:rPr>
          <w:lang w:val="en-GB"/>
        </w:rPr>
        <w:t xml:space="preserve"> compared to their mid-parent mean</w:t>
      </w:r>
      <w:r>
        <w:rPr>
          <w:lang w:val="en-GB"/>
        </w:rPr>
        <w:t xml:space="preserve">. </w:t>
      </w:r>
      <w:r w:rsidR="008253B0">
        <w:rPr>
          <w:lang w:val="en-GB"/>
        </w:rPr>
        <w:t xml:space="preserve">With an average of </w:t>
      </w:r>
      <w:r w:rsidR="008253B0" w:rsidRPr="008253B0">
        <w:rPr>
          <w:lang w:val="en-GB"/>
        </w:rPr>
        <w:t xml:space="preserve">18.3 </w:t>
      </w:r>
      <w:commentRangeStart w:id="139"/>
      <w:r w:rsidR="008253B0" w:rsidRPr="008253B0">
        <w:rPr>
          <w:lang w:val="en-GB"/>
        </w:rPr>
        <w:t xml:space="preserve">branches/shoot </w:t>
      </w:r>
      <w:commentRangeEnd w:id="139"/>
      <w:r w:rsidR="0061721A">
        <w:rPr>
          <w:rStyle w:val="Kommentarzeichen"/>
        </w:rPr>
        <w:commentReference w:id="139"/>
      </w:r>
      <w:del w:id="140" w:author="Annaliese" w:date="2022-06-09T14:18:00Z">
        <w:r w:rsidR="008253B0" w:rsidDel="0061721A">
          <w:rPr>
            <w:lang w:val="en-GB"/>
          </w:rPr>
          <w:delText xml:space="preserve">they </w:delText>
        </w:r>
      </w:del>
      <w:ins w:id="141" w:author="Annaliese" w:date="2022-06-09T14:18:00Z">
        <w:r w:rsidR="0061721A">
          <w:rPr>
            <w:lang w:val="en-GB"/>
          </w:rPr>
          <w:t xml:space="preserve">these progeny sets </w:t>
        </w:r>
      </w:ins>
      <w:ins w:id="142" w:author="Annaliese" w:date="2022-06-09T14:17:00Z">
        <w:r w:rsidR="0061721A">
          <w:rPr>
            <w:lang w:val="en-GB"/>
          </w:rPr>
          <w:t xml:space="preserve">had </w:t>
        </w:r>
      </w:ins>
      <w:del w:id="143" w:author="Annaliese" w:date="2022-06-09T14:17:00Z">
        <w:r w:rsidR="008253B0" w:rsidDel="0061721A">
          <w:rPr>
            <w:lang w:val="en-GB"/>
          </w:rPr>
          <w:delText>were</w:delText>
        </w:r>
        <w:r w:rsidR="008253B0" w:rsidRPr="008253B0" w:rsidDel="0061721A">
          <w:rPr>
            <w:lang w:val="en-GB"/>
          </w:rPr>
          <w:delText xml:space="preserve"> </w:delText>
        </w:r>
        <w:r w:rsidR="008253B0" w:rsidDel="0061721A">
          <w:rPr>
            <w:lang w:val="en-GB"/>
          </w:rPr>
          <w:delText xml:space="preserve">by </w:delText>
        </w:r>
      </w:del>
      <w:r w:rsidR="008253B0" w:rsidRPr="008253B0">
        <w:rPr>
          <w:lang w:val="en-GB"/>
        </w:rPr>
        <w:t xml:space="preserve">7.7 </w:t>
      </w:r>
      <w:del w:id="144" w:author="Annaliese" w:date="2022-06-09T14:17:00Z">
        <w:r w:rsidR="008253B0" w:rsidDel="0061721A">
          <w:rPr>
            <w:lang w:val="en-GB"/>
          </w:rPr>
          <w:delText>above the</w:delText>
        </w:r>
      </w:del>
      <w:ins w:id="145" w:author="Annaliese" w:date="2022-06-09T14:17:00Z">
        <w:r w:rsidR="0061721A">
          <w:rPr>
            <w:lang w:val="en-GB"/>
          </w:rPr>
          <w:t>more branches than the parental</w:t>
        </w:r>
      </w:ins>
      <w:r w:rsidR="008253B0">
        <w:rPr>
          <w:lang w:val="en-GB"/>
        </w:rPr>
        <w:t xml:space="preserve"> mean</w:t>
      </w:r>
      <w:del w:id="146" w:author="Annaliese" w:date="2022-06-09T14:17:00Z">
        <w:r w:rsidR="008253B0" w:rsidDel="0061721A">
          <w:rPr>
            <w:lang w:val="en-GB"/>
          </w:rPr>
          <w:delText xml:space="preserve"> </w:delText>
        </w:r>
      </w:del>
      <w:ins w:id="147" w:author="Annaliese" w:date="2022-06-09T14:17:00Z">
        <w:r w:rsidR="0061721A">
          <w:rPr>
            <w:lang w:val="en-GB"/>
          </w:rPr>
          <w:t>, and</w:t>
        </w:r>
      </w:ins>
      <w:del w:id="148" w:author="Annaliese" w:date="2022-06-09T14:17:00Z">
        <w:r w:rsidR="008253B0" w:rsidDel="0061721A">
          <w:rPr>
            <w:lang w:val="en-GB"/>
          </w:rPr>
          <w:delText>parental branch number</w:delText>
        </w:r>
      </w:del>
      <w:ins w:id="149" w:author="Annaliese" w:date="2022-06-09T14:17:00Z">
        <w:r w:rsidR="0061721A">
          <w:rPr>
            <w:lang w:val="en-GB"/>
          </w:rPr>
          <w:t xml:space="preserve"> </w:t>
        </w:r>
      </w:ins>
      <w:del w:id="150" w:author="Annaliese" w:date="2022-06-09T14:17:00Z">
        <w:r w:rsidR="008253B0" w:rsidDel="0061721A">
          <w:rPr>
            <w:lang w:val="en-GB"/>
          </w:rPr>
          <w:delText xml:space="preserve">. </w:delText>
        </w:r>
      </w:del>
      <w:ins w:id="151" w:author="Annaliese" w:date="2022-06-09T14:17:00Z">
        <w:r w:rsidR="0061721A">
          <w:rPr>
            <w:lang w:val="en-GB"/>
          </w:rPr>
          <w:t>f</w:t>
        </w:r>
      </w:ins>
      <w:del w:id="152" w:author="Annaliese" w:date="2022-06-09T14:17:00Z">
        <w:r w:rsidDel="0061721A">
          <w:rPr>
            <w:lang w:val="en-GB"/>
          </w:rPr>
          <w:delText>F</w:delText>
        </w:r>
      </w:del>
      <w:r>
        <w:rPr>
          <w:lang w:val="en-GB"/>
        </w:rPr>
        <w:t xml:space="preserve">ive </w:t>
      </w:r>
      <w:del w:id="153" w:author="Annaliese" w:date="2022-06-09T14:18:00Z">
        <w:r w:rsidDel="0061721A">
          <w:rPr>
            <w:lang w:val="en-GB"/>
          </w:rPr>
          <w:delText>of them</w:delText>
        </w:r>
      </w:del>
      <w:ins w:id="154" w:author="Annaliese" w:date="2022-06-09T14:18:00Z">
        <w:r w:rsidR="0061721A">
          <w:rPr>
            <w:lang w:val="en-GB"/>
          </w:rPr>
          <w:t>progeny sets</w:t>
        </w:r>
      </w:ins>
      <w:r>
        <w:rPr>
          <w:lang w:val="en-GB"/>
        </w:rPr>
        <w:t xml:space="preserve"> even exceeded the higher performing parent. </w:t>
      </w:r>
      <w:del w:id="155" w:author="Annaliese" w:date="2022-06-09T14:16:00Z">
        <w:r w:rsidDel="0061721A">
          <w:rPr>
            <w:lang w:val="en-GB"/>
          </w:rPr>
          <w:delText>A branch number below</w:delText>
        </w:r>
      </w:del>
      <w:ins w:id="156" w:author="Annaliese" w:date="2022-06-09T14:16:00Z">
        <w:r w:rsidR="0061721A">
          <w:rPr>
            <w:lang w:val="en-GB"/>
          </w:rPr>
          <w:t xml:space="preserve">Fewer </w:t>
        </w:r>
      </w:ins>
      <w:ins w:id="157" w:author="Annaliese" w:date="2022-06-09T14:17:00Z">
        <w:r w:rsidR="0061721A">
          <w:rPr>
            <w:lang w:val="en-GB"/>
          </w:rPr>
          <w:t>branches than</w:t>
        </w:r>
      </w:ins>
      <w:r>
        <w:rPr>
          <w:lang w:val="en-GB"/>
        </w:rPr>
        <w:t xml:space="preserve"> the </w:t>
      </w:r>
      <w:del w:id="158" w:author="Annaliese" w:date="2022-06-09T14:17:00Z">
        <w:r w:rsidDel="0061721A">
          <w:rPr>
            <w:lang w:val="en-GB"/>
          </w:rPr>
          <w:delText xml:space="preserve">average of the </w:delText>
        </w:r>
      </w:del>
      <w:r>
        <w:rPr>
          <w:lang w:val="en-GB"/>
        </w:rPr>
        <w:t xml:space="preserve">parental </w:t>
      </w:r>
      <w:del w:id="159" w:author="Annaliese" w:date="2022-06-09T14:17:00Z">
        <w:r w:rsidDel="0061721A">
          <w:rPr>
            <w:lang w:val="en-GB"/>
          </w:rPr>
          <w:delText xml:space="preserve">lines </w:delText>
        </w:r>
      </w:del>
      <w:ins w:id="160" w:author="Annaliese" w:date="2022-06-09T14:17:00Z">
        <w:r w:rsidR="0061721A">
          <w:rPr>
            <w:lang w:val="en-GB"/>
          </w:rPr>
          <w:t xml:space="preserve">average </w:t>
        </w:r>
      </w:ins>
      <w:r>
        <w:rPr>
          <w:lang w:val="en-GB"/>
        </w:rPr>
        <w:t xml:space="preserve">was only found in </w:t>
      </w:r>
      <w:del w:id="161" w:author="Annaliese" w:date="2022-06-09T14:17:00Z">
        <w:r w:rsidDel="0061721A">
          <w:rPr>
            <w:lang w:val="en-GB"/>
          </w:rPr>
          <w:delText xml:space="preserve">the </w:delText>
        </w:r>
      </w:del>
      <w:r>
        <w:rPr>
          <w:lang w:val="en-GB"/>
        </w:rPr>
        <w:t>genotypes N5C2J2 and N6C2J2.</w:t>
      </w:r>
    </w:p>
    <w:p w14:paraId="6C5A2936" w14:textId="59EBE118" w:rsidR="0080014A" w:rsidRDefault="0080014A" w:rsidP="0080014A">
      <w:pPr>
        <w:spacing w:after="120" w:line="276" w:lineRule="auto"/>
        <w:rPr>
          <w:ins w:id="162" w:author="Annaliese" w:date="2022-06-09T14:25:00Z"/>
          <w:lang w:val="en-GB"/>
        </w:rPr>
      </w:pPr>
      <w:r>
        <w:rPr>
          <w:lang w:val="en-GB"/>
        </w:rPr>
        <w:t>The</w:t>
      </w:r>
      <w:r w:rsidRPr="00296BDB">
        <w:rPr>
          <w:lang w:val="en-GB"/>
        </w:rPr>
        <w:t xml:space="preserve"> </w:t>
      </w:r>
      <w:r>
        <w:rPr>
          <w:lang w:val="en-GB"/>
        </w:rPr>
        <w:t xml:space="preserve">appearance </w:t>
      </w:r>
      <w:r w:rsidRPr="00B7315B">
        <w:rPr>
          <w:lang w:val="en-GB"/>
        </w:rPr>
        <w:t>of first flowers in the</w:t>
      </w:r>
      <w:r w:rsidRPr="00296BDB">
        <w:rPr>
          <w:lang w:val="en-GB"/>
        </w:rPr>
        <w:t xml:space="preserve"> NCJ </w:t>
      </w:r>
      <w:proofErr w:type="spellStart"/>
      <w:r w:rsidRPr="00296BDB">
        <w:rPr>
          <w:lang w:val="en-GB"/>
        </w:rPr>
        <w:t>allohexaploids</w:t>
      </w:r>
      <w:proofErr w:type="spellEnd"/>
      <w:r w:rsidRPr="00296BDB">
        <w:rPr>
          <w:lang w:val="en-GB"/>
        </w:rPr>
        <w:t xml:space="preserve"> was significantly delayed </w:t>
      </w:r>
      <w:r>
        <w:rPr>
          <w:lang w:val="en-GB"/>
        </w:rPr>
        <w:t xml:space="preserve">in </w:t>
      </w:r>
      <w:r w:rsidRPr="00615C26">
        <w:rPr>
          <w:lang w:val="en-GB"/>
        </w:rPr>
        <w:t>13/17</w:t>
      </w:r>
      <w:r>
        <w:rPr>
          <w:lang w:val="en-GB"/>
        </w:rPr>
        <w:t xml:space="preserve"> progeny sets (belonging to the genotypes N5C2J1, N5C2J2, N6C2J2, N1C1J1 and N4C2J1). With an average of 64.2 days (between sowing and appearance of first flower pixels) they were </w:t>
      </w:r>
      <w:r w:rsidRPr="00296BDB">
        <w:rPr>
          <w:lang w:val="en-GB"/>
        </w:rPr>
        <w:t xml:space="preserve">on average </w:t>
      </w:r>
      <w:r>
        <w:rPr>
          <w:lang w:val="en-GB"/>
        </w:rPr>
        <w:t xml:space="preserve">delayed </w:t>
      </w:r>
      <w:r w:rsidRPr="00296BDB">
        <w:rPr>
          <w:lang w:val="en-GB"/>
        </w:rPr>
        <w:t xml:space="preserve">by </w:t>
      </w:r>
      <w:r>
        <w:rPr>
          <w:lang w:val="en-GB"/>
        </w:rPr>
        <w:t xml:space="preserve">8.6 </w:t>
      </w:r>
      <w:r w:rsidRPr="00296BDB">
        <w:rPr>
          <w:lang w:val="en-GB"/>
        </w:rPr>
        <w:t xml:space="preserve">days </w:t>
      </w:r>
      <w:r>
        <w:rPr>
          <w:lang w:val="en-GB"/>
        </w:rPr>
        <w:t>compared to the mid-parent mean</w:t>
      </w:r>
      <w:r w:rsidRPr="00296BDB">
        <w:rPr>
          <w:lang w:val="en-GB"/>
        </w:rPr>
        <w:t xml:space="preserve">. </w:t>
      </w:r>
      <w:r>
        <w:rPr>
          <w:lang w:val="en-GB"/>
        </w:rPr>
        <w:t>Four progeny sets lagged behind their latest flowering parent.</w:t>
      </w:r>
      <w:r w:rsidRPr="00296BDB">
        <w:rPr>
          <w:lang w:val="en-GB"/>
        </w:rPr>
        <w:t xml:space="preserve"> </w:t>
      </w:r>
      <w:r>
        <w:rPr>
          <w:lang w:val="en-GB"/>
        </w:rPr>
        <w:t>This delay was found by imaging analyses as well as by visual BBCH scoring.</w:t>
      </w:r>
    </w:p>
    <w:p w14:paraId="6717F4F8" w14:textId="69EA63DE" w:rsidR="0080014A" w:rsidRDefault="0080014A" w:rsidP="0080014A">
      <w:pPr>
        <w:spacing w:after="120" w:line="276" w:lineRule="auto"/>
        <w:rPr>
          <w:lang w:val="en-GB"/>
        </w:rPr>
      </w:pPr>
      <w:r>
        <w:rPr>
          <w:lang w:val="en-GB"/>
        </w:rPr>
        <w:t>F</w:t>
      </w:r>
      <w:r w:rsidRPr="00072FB2">
        <w:rPr>
          <w:lang w:val="en-GB"/>
        </w:rPr>
        <w:t xml:space="preserve">ertility </w:t>
      </w:r>
      <w:r>
        <w:rPr>
          <w:lang w:val="en-GB"/>
        </w:rPr>
        <w:t>estimates were found to be reduced in relation to the parental averages</w:t>
      </w:r>
      <w:r w:rsidRPr="00072FB2">
        <w:rPr>
          <w:lang w:val="en-GB"/>
        </w:rPr>
        <w:t xml:space="preserve"> </w:t>
      </w:r>
      <w:r>
        <w:rPr>
          <w:lang w:val="en-GB"/>
        </w:rPr>
        <w:t>a</w:t>
      </w:r>
      <w:r w:rsidRPr="00072FB2">
        <w:rPr>
          <w:lang w:val="en-GB"/>
        </w:rPr>
        <w:t xml:space="preserve">cross </w:t>
      </w:r>
      <w:r>
        <w:rPr>
          <w:lang w:val="en-GB"/>
        </w:rPr>
        <w:t>all</w:t>
      </w:r>
      <w:r w:rsidRPr="00072FB2">
        <w:rPr>
          <w:lang w:val="en-GB"/>
        </w:rPr>
        <w:t xml:space="preserve"> </w:t>
      </w:r>
      <w:r>
        <w:rPr>
          <w:lang w:val="en-GB"/>
        </w:rPr>
        <w:t xml:space="preserve">seven </w:t>
      </w:r>
      <w:r w:rsidRPr="00072FB2">
        <w:rPr>
          <w:lang w:val="en-GB"/>
        </w:rPr>
        <w:t>NCJ allohexaploid genotype combinations.</w:t>
      </w:r>
      <w:r>
        <w:rPr>
          <w:lang w:val="en-GB"/>
        </w:rPr>
        <w:t xml:space="preserve"> In 14/17 progeny </w:t>
      </w:r>
      <w:r w:rsidRPr="00B7315B">
        <w:rPr>
          <w:lang w:val="en-GB"/>
        </w:rPr>
        <w:t>sets single pod weight was</w:t>
      </w:r>
      <w:r>
        <w:rPr>
          <w:lang w:val="en-GB"/>
        </w:rPr>
        <w:t xml:space="preserve"> lower than the parental mean</w:t>
      </w:r>
      <w:del w:id="163" w:author="Annaliese" w:date="2022-06-09T14:26:00Z">
        <w:r w:rsidDel="0080014A">
          <w:rPr>
            <w:lang w:val="en-GB"/>
          </w:rPr>
          <w:delText>. W</w:delText>
        </w:r>
      </w:del>
      <w:ins w:id="164" w:author="Annaliese" w:date="2022-06-09T14:26:00Z">
        <w:r>
          <w:rPr>
            <w:lang w:val="en-GB"/>
          </w:rPr>
          <w:t>: w</w:t>
        </w:r>
      </w:ins>
      <w:r>
        <w:rPr>
          <w:lang w:val="en-GB"/>
        </w:rPr>
        <w:t xml:space="preserve">ith an average of 0.038 </w:t>
      </w:r>
      <w:commentRangeStart w:id="165"/>
      <w:r>
        <w:rPr>
          <w:lang w:val="en-GB"/>
        </w:rPr>
        <w:t>g</w:t>
      </w:r>
      <w:commentRangeEnd w:id="165"/>
      <w:r>
        <w:rPr>
          <w:rStyle w:val="Kommentarzeichen"/>
        </w:rPr>
        <w:commentReference w:id="165"/>
      </w:r>
      <w:r>
        <w:rPr>
          <w:lang w:val="en-GB"/>
        </w:rPr>
        <w:t xml:space="preserve"> it was </w:t>
      </w:r>
      <w:del w:id="166" w:author="Annaliese" w:date="2022-06-09T14:26:00Z">
        <w:r w:rsidDel="0080014A">
          <w:rPr>
            <w:lang w:val="en-GB"/>
          </w:rPr>
          <w:delText xml:space="preserve">by </w:delText>
        </w:r>
      </w:del>
      <w:r>
        <w:rPr>
          <w:lang w:val="en-GB"/>
        </w:rPr>
        <w:t>0.028 g lower</w:t>
      </w:r>
      <w:ins w:id="167" w:author="Annaliese" w:date="2022-06-09T14:26:00Z">
        <w:r>
          <w:rPr>
            <w:lang w:val="en-GB"/>
          </w:rPr>
          <w:t xml:space="preserve"> than the parents, and </w:t>
        </w:r>
      </w:ins>
      <w:del w:id="168" w:author="Annaliese" w:date="2022-06-09T14:26:00Z">
        <w:r w:rsidDel="0080014A">
          <w:rPr>
            <w:lang w:val="en-GB"/>
          </w:rPr>
          <w:delText>.</w:delText>
        </w:r>
      </w:del>
      <w:ins w:id="169" w:author="Annaliese" w:date="2022-06-09T14:26:00Z">
        <w:r>
          <w:rPr>
            <w:lang w:val="en-GB"/>
          </w:rPr>
          <w:t>t</w:t>
        </w:r>
      </w:ins>
      <w:del w:id="170" w:author="Annaliese" w:date="2022-06-09T14:26:00Z">
        <w:r w:rsidDel="0080014A">
          <w:rPr>
            <w:lang w:val="en-GB"/>
          </w:rPr>
          <w:delText xml:space="preserve"> T</w:delText>
        </w:r>
      </w:del>
      <w:r>
        <w:rPr>
          <w:lang w:val="en-GB"/>
        </w:rPr>
        <w:t xml:space="preserve">hree </w:t>
      </w:r>
      <w:del w:id="171" w:author="Annaliese" w:date="2022-06-09T14:26:00Z">
        <w:r w:rsidDel="0080014A">
          <w:rPr>
            <w:lang w:val="en-GB"/>
          </w:rPr>
          <w:delText xml:space="preserve">of these </w:delText>
        </w:r>
      </w:del>
      <w:r>
        <w:rPr>
          <w:lang w:val="en-GB"/>
        </w:rPr>
        <w:t>progeny sets were even below the lowest parental weight. The decline in pod weight can be explained by a lower number of seeds per pod (found in 12/17</w:t>
      </w:r>
      <w:ins w:id="172" w:author="Annaliese" w:date="2022-06-09T14:27:00Z">
        <w:r>
          <w:rPr>
            <w:lang w:val="en-GB"/>
          </w:rPr>
          <w:t xml:space="preserve"> progeny sets</w:t>
        </w:r>
      </w:ins>
      <w:r>
        <w:rPr>
          <w:lang w:val="en-GB"/>
        </w:rPr>
        <w:t xml:space="preserve">) and a lower seed weight (found in 11/17 progeny sets) compared to </w:t>
      </w:r>
      <w:del w:id="173" w:author="Annaliese" w:date="2022-06-09T14:26:00Z">
        <w:r w:rsidDel="0080014A">
          <w:rPr>
            <w:lang w:val="en-GB"/>
          </w:rPr>
          <w:delText xml:space="preserve">their </w:delText>
        </w:r>
      </w:del>
      <w:ins w:id="174" w:author="Annaliese" w:date="2022-06-09T14:26:00Z">
        <w:r>
          <w:rPr>
            <w:lang w:val="en-GB"/>
          </w:rPr>
          <w:t xml:space="preserve">the average of the </w:t>
        </w:r>
      </w:ins>
      <w:r>
        <w:rPr>
          <w:lang w:val="en-GB"/>
        </w:rPr>
        <w:t>parent</w:t>
      </w:r>
      <w:del w:id="175" w:author="Annaliese" w:date="2022-06-09T14:26:00Z">
        <w:r w:rsidDel="0080014A">
          <w:rPr>
            <w:lang w:val="en-GB"/>
          </w:rPr>
          <w:delText>s average</w:delText>
        </w:r>
      </w:del>
      <w:ins w:id="176" w:author="Annaliese" w:date="2022-06-09T14:26:00Z">
        <w:r>
          <w:rPr>
            <w:lang w:val="en-GB"/>
          </w:rPr>
          <w:t>s</w:t>
        </w:r>
      </w:ins>
      <w:r>
        <w:rPr>
          <w:lang w:val="en-GB"/>
        </w:rPr>
        <w:t xml:space="preserve">. As in most progeny sets the number of pods per plant was not different from the mid-parent mean, </w:t>
      </w:r>
      <w:ins w:id="177" w:author="Annaliese" w:date="2022-06-09T14:26:00Z">
        <w:r>
          <w:rPr>
            <w:lang w:val="en-GB"/>
          </w:rPr>
          <w:t xml:space="preserve">but </w:t>
        </w:r>
      </w:ins>
      <w:r>
        <w:rPr>
          <w:lang w:val="en-GB"/>
        </w:rPr>
        <w:lastRenderedPageBreak/>
        <w:t xml:space="preserve">the decrease in single pod weight was also reflected at the whole plant level (9/17). </w:t>
      </w:r>
      <w:r w:rsidRPr="00072FB2">
        <w:rPr>
          <w:lang w:val="en-GB"/>
        </w:rPr>
        <w:t xml:space="preserve">Only one progeny set </w:t>
      </w:r>
      <w:ins w:id="178" w:author="Annaliese" w:date="2022-06-09T14:28:00Z">
        <w:r w:rsidR="00CA5291">
          <w:rPr>
            <w:lang w:val="en-GB"/>
          </w:rPr>
          <w:t xml:space="preserve">(from genotype XX) </w:t>
        </w:r>
      </w:ins>
      <w:r w:rsidRPr="00072FB2">
        <w:rPr>
          <w:lang w:val="en-GB"/>
        </w:rPr>
        <w:t xml:space="preserve">showed similar seed fertility to the mid-parent mean for </w:t>
      </w:r>
      <w:r>
        <w:rPr>
          <w:lang w:val="en-GB"/>
        </w:rPr>
        <w:t>seed number and weight</w:t>
      </w:r>
      <w:commentRangeStart w:id="179"/>
      <w:r w:rsidRPr="00072FB2">
        <w:rPr>
          <w:lang w:val="en-GB"/>
        </w:rPr>
        <w:t>.</w:t>
      </w:r>
      <w:commentRangeEnd w:id="179"/>
      <w:r>
        <w:rPr>
          <w:rStyle w:val="Kommentarzeichen"/>
        </w:rPr>
        <w:commentReference w:id="179"/>
      </w:r>
    </w:p>
    <w:p w14:paraId="492745E3" w14:textId="77777777" w:rsidR="0080014A" w:rsidRDefault="0080014A" w:rsidP="0080014A">
      <w:pPr>
        <w:spacing w:after="120" w:line="276" w:lineRule="auto"/>
        <w:rPr>
          <w:lang w:val="en-GB"/>
        </w:rPr>
      </w:pPr>
    </w:p>
    <w:p w14:paraId="24B94A26" w14:textId="591A995F" w:rsidR="0080014A" w:rsidRPr="0080014A" w:rsidRDefault="0080014A" w:rsidP="000A45E5">
      <w:pPr>
        <w:spacing w:after="120" w:line="276" w:lineRule="auto"/>
        <w:rPr>
          <w:b/>
          <w:lang w:val="en-GB"/>
          <w:rPrChange w:id="180" w:author="Annaliese" w:date="2022-06-09T14:24:00Z">
            <w:rPr>
              <w:lang w:val="en-GB"/>
            </w:rPr>
          </w:rPrChange>
        </w:rPr>
      </w:pPr>
      <w:ins w:id="181" w:author="Annaliese" w:date="2022-06-09T14:23:00Z">
        <w:r w:rsidRPr="0080014A">
          <w:rPr>
            <w:b/>
            <w:lang w:val="en-GB"/>
            <w:rPrChange w:id="182" w:author="Annaliese" w:date="2022-06-09T14:24:00Z">
              <w:rPr>
                <w:lang w:val="en-GB"/>
              </w:rPr>
            </w:rPrChange>
          </w:rPr>
          <w:t xml:space="preserve">Novel </w:t>
        </w:r>
        <w:proofErr w:type="spellStart"/>
        <w:r w:rsidRPr="0080014A">
          <w:rPr>
            <w:b/>
            <w:lang w:val="en-GB"/>
            <w:rPrChange w:id="183" w:author="Annaliese" w:date="2022-06-09T14:24:00Z">
              <w:rPr>
                <w:lang w:val="en-GB"/>
              </w:rPr>
            </w:rPrChange>
          </w:rPr>
          <w:t>allohexaploids</w:t>
        </w:r>
        <w:proofErr w:type="spellEnd"/>
        <w:r w:rsidRPr="0080014A">
          <w:rPr>
            <w:b/>
            <w:lang w:val="en-GB"/>
            <w:rPrChange w:id="184" w:author="Annaliese" w:date="2022-06-09T14:24:00Z">
              <w:rPr>
                <w:lang w:val="en-GB"/>
              </w:rPr>
            </w:rPrChange>
          </w:rPr>
          <w:t xml:space="preserve"> (</w:t>
        </w:r>
        <w:r w:rsidRPr="0080014A">
          <w:rPr>
            <w:b/>
            <w:i/>
            <w:lang w:val="en-GB"/>
            <w:rPrChange w:id="185" w:author="Annaliese" w:date="2022-06-09T14:24:00Z">
              <w:rPr>
                <w:i/>
                <w:lang w:val="en-GB"/>
              </w:rPr>
            </w:rPrChange>
          </w:rPr>
          <w:t xml:space="preserve">B. </w:t>
        </w:r>
      </w:ins>
      <w:ins w:id="186" w:author="Annaliese" w:date="2022-06-09T14:24:00Z">
        <w:r w:rsidRPr="0080014A">
          <w:rPr>
            <w:b/>
            <w:i/>
            <w:lang w:val="en-GB"/>
            <w:rPrChange w:id="187" w:author="Annaliese" w:date="2022-06-09T14:24:00Z">
              <w:rPr>
                <w:i/>
                <w:lang w:val="en-GB"/>
              </w:rPr>
            </w:rPrChange>
          </w:rPr>
          <w:t xml:space="preserve">oleracea </w:t>
        </w:r>
        <w:r w:rsidRPr="0080014A">
          <w:rPr>
            <w:b/>
            <w:i/>
            <w:lang w:val="en-US"/>
          </w:rPr>
          <w:t>×</w:t>
        </w:r>
        <w:r w:rsidRPr="0080014A">
          <w:rPr>
            <w:b/>
            <w:i/>
            <w:lang w:val="en-GB"/>
            <w:rPrChange w:id="188" w:author="Annaliese" w:date="2022-06-09T14:24:00Z">
              <w:rPr>
                <w:i/>
                <w:lang w:val="en-GB"/>
              </w:rPr>
            </w:rPrChange>
          </w:rPr>
          <w:t xml:space="preserve"> B.</w:t>
        </w:r>
      </w:ins>
      <w:ins w:id="189" w:author="Annaliese" w:date="2022-06-09T14:23:00Z">
        <w:r w:rsidRPr="0080014A">
          <w:rPr>
            <w:b/>
            <w:i/>
            <w:lang w:val="en-GB"/>
            <w:rPrChange w:id="190" w:author="Annaliese" w:date="2022-06-09T14:24:00Z">
              <w:rPr>
                <w:i/>
                <w:lang w:val="en-GB"/>
              </w:rPr>
            </w:rPrChange>
          </w:rPr>
          <w:t xml:space="preserve"> </w:t>
        </w:r>
        <w:proofErr w:type="spellStart"/>
        <w:r w:rsidRPr="0080014A">
          <w:rPr>
            <w:b/>
            <w:i/>
            <w:lang w:val="en-GB"/>
            <w:rPrChange w:id="191" w:author="Annaliese" w:date="2022-06-09T14:24:00Z">
              <w:rPr>
                <w:i/>
                <w:lang w:val="en-GB"/>
              </w:rPr>
            </w:rPrChange>
          </w:rPr>
          <w:t>juncea</w:t>
        </w:r>
      </w:ins>
      <w:proofErr w:type="spellEnd"/>
      <w:ins w:id="192" w:author="Annaliese" w:date="2022-06-09T14:24:00Z">
        <w:r w:rsidRPr="0080014A">
          <w:rPr>
            <w:b/>
            <w:lang w:val="en-GB"/>
            <w:rPrChange w:id="193" w:author="Annaliese" w:date="2022-06-09T14:24:00Z">
              <w:rPr>
                <w:lang w:val="en-GB"/>
              </w:rPr>
            </w:rPrChange>
          </w:rPr>
          <w:t>)</w:t>
        </w:r>
      </w:ins>
    </w:p>
    <w:p w14:paraId="728719B0" w14:textId="77777777" w:rsidR="0080014A" w:rsidRDefault="000A45E5" w:rsidP="0080014A">
      <w:pPr>
        <w:spacing w:after="120" w:line="276" w:lineRule="auto"/>
        <w:rPr>
          <w:moveTo w:id="194" w:author="Annaliese" w:date="2022-06-09T14:24:00Z"/>
          <w:lang w:val="en-GB"/>
        </w:rPr>
      </w:pPr>
      <w:r>
        <w:rPr>
          <w:lang w:val="en-GB"/>
        </w:rPr>
        <w:t xml:space="preserve">Of the two O1J3 allohexaploid progeny sets, one grew </w:t>
      </w:r>
      <w:del w:id="195" w:author="Annaliese" w:date="2022-06-09T14:23:00Z">
        <w:r w:rsidDel="0080014A">
          <w:rPr>
            <w:lang w:val="en-GB"/>
          </w:rPr>
          <w:delText xml:space="preserve">by </w:delText>
        </w:r>
      </w:del>
      <w:r>
        <w:rPr>
          <w:lang w:val="en-GB"/>
        </w:rPr>
        <w:t>35.5 cm taller than the parent</w:t>
      </w:r>
      <w:del w:id="196" w:author="Annaliese" w:date="2022-06-09T14:24:00Z">
        <w:r w:rsidDel="0080014A">
          <w:rPr>
            <w:lang w:val="en-GB"/>
          </w:rPr>
          <w:delText>s</w:delText>
        </w:r>
      </w:del>
      <w:r>
        <w:rPr>
          <w:lang w:val="en-GB"/>
        </w:rPr>
        <w:t xml:space="preserve"> average and reached a maximum height of 154 cm. This was due to a prolonged growth period </w:t>
      </w:r>
      <w:r>
        <w:rPr>
          <w:lang w:val="en-US"/>
        </w:rPr>
        <w:t>up to 75% of maximum height, which took 23.9 days and exceeded the longest parental growth period by 8.5 days</w:t>
      </w:r>
      <w:r w:rsidRPr="000A45E5">
        <w:rPr>
          <w:lang w:val="en-US"/>
        </w:rPr>
        <w:t xml:space="preserve"> </w:t>
      </w:r>
      <w:r>
        <w:rPr>
          <w:lang w:val="en-US"/>
        </w:rPr>
        <w:t xml:space="preserve">on average. With regard to maximum height, the extension of growth periods </w:t>
      </w:r>
      <w:r>
        <w:rPr>
          <w:lang w:val="en-GB"/>
        </w:rPr>
        <w:t xml:space="preserve">compensated for relatively low growth rates close to the lower performing parent. </w:t>
      </w:r>
      <w:moveToRangeStart w:id="197" w:author="Annaliese" w:date="2022-06-09T14:24:00Z" w:name="move105677105"/>
      <w:moveTo w:id="198" w:author="Annaliese" w:date="2022-06-09T14:24:00Z">
        <w:r w:rsidR="0080014A">
          <w:rPr>
            <w:lang w:val="en-GB"/>
          </w:rPr>
          <w:t xml:space="preserve">One of the two O1J3 allohexaploid progeny sets was reduced in thousand seed weight (by 1.85 to 1.41 g) and seed number per pod (by 4.39 to 2.25) and delayed in flowering (by 6.7 to 56.2 days), as well. </w:t>
        </w:r>
      </w:moveTo>
    </w:p>
    <w:moveToRangeEnd w:id="197"/>
    <w:p w14:paraId="179BA646" w14:textId="21B337DF" w:rsidR="000A45E5" w:rsidDel="0080014A" w:rsidRDefault="000A45E5" w:rsidP="000A45E5">
      <w:pPr>
        <w:spacing w:after="120" w:line="276" w:lineRule="auto"/>
        <w:rPr>
          <w:del w:id="199" w:author="Annaliese" w:date="2022-06-09T14:25:00Z"/>
          <w:lang w:val="en-GB"/>
        </w:rPr>
      </w:pPr>
    </w:p>
    <w:p w14:paraId="3FD43FA9" w14:textId="2CD10468" w:rsidR="001B5240" w:rsidDel="0080014A" w:rsidRDefault="001B5240" w:rsidP="000A45E5">
      <w:pPr>
        <w:spacing w:after="120" w:line="276" w:lineRule="auto"/>
        <w:rPr>
          <w:del w:id="200" w:author="Annaliese" w:date="2022-06-09T14:25:00Z"/>
          <w:b/>
          <w:lang w:val="en-GB"/>
        </w:rPr>
      </w:pPr>
    </w:p>
    <w:p w14:paraId="3DAC4A76" w14:textId="24AAAE7C" w:rsidR="001B5240" w:rsidRPr="00CE79F5" w:rsidDel="0080014A" w:rsidRDefault="001B5240" w:rsidP="000A45E5">
      <w:pPr>
        <w:spacing w:after="120" w:line="276" w:lineRule="auto"/>
        <w:rPr>
          <w:del w:id="201" w:author="Annaliese" w:date="2022-06-09T14:25:00Z"/>
          <w:b/>
          <w:lang w:val="en-GB"/>
        </w:rPr>
      </w:pPr>
      <w:del w:id="202" w:author="Annaliese" w:date="2022-06-09T14:25:00Z">
        <w:r w:rsidRPr="00CE79F5" w:rsidDel="0080014A">
          <w:rPr>
            <w:b/>
            <w:lang w:val="en-GB"/>
          </w:rPr>
          <w:delText>Reproductive development</w:delText>
        </w:r>
      </w:del>
    </w:p>
    <w:p w14:paraId="15B178F2" w14:textId="72F6424B" w:rsidR="001B5240" w:rsidDel="0080014A" w:rsidRDefault="001B5240" w:rsidP="000A45E5">
      <w:pPr>
        <w:spacing w:after="120" w:line="276" w:lineRule="auto"/>
        <w:rPr>
          <w:del w:id="203" w:author="Annaliese" w:date="2022-06-09T14:25:00Z"/>
          <w:lang w:val="en-GB"/>
        </w:rPr>
      </w:pPr>
      <w:del w:id="204" w:author="Annaliese" w:date="2022-06-09T14:25:00Z">
        <w:r w:rsidDel="0080014A">
          <w:rPr>
            <w:lang w:val="en-GB"/>
          </w:rPr>
          <w:delText>The</w:delText>
        </w:r>
        <w:r w:rsidRPr="00296BDB" w:rsidDel="0080014A">
          <w:rPr>
            <w:lang w:val="en-GB"/>
          </w:rPr>
          <w:delText xml:space="preserve"> </w:delText>
        </w:r>
        <w:r w:rsidDel="0080014A">
          <w:rPr>
            <w:lang w:val="en-GB"/>
          </w:rPr>
          <w:delText xml:space="preserve">appearance </w:delText>
        </w:r>
        <w:r w:rsidRPr="00B7315B" w:rsidDel="0080014A">
          <w:rPr>
            <w:lang w:val="en-GB"/>
          </w:rPr>
          <w:delText>of first flowers in the</w:delText>
        </w:r>
        <w:r w:rsidRPr="00296BDB" w:rsidDel="0080014A">
          <w:rPr>
            <w:lang w:val="en-GB"/>
          </w:rPr>
          <w:delText xml:space="preserve"> NCJ allohexaploids was significantly delayed </w:delText>
        </w:r>
        <w:r w:rsidDel="0080014A">
          <w:rPr>
            <w:lang w:val="en-GB"/>
          </w:rPr>
          <w:delText xml:space="preserve">in </w:delText>
        </w:r>
        <w:r w:rsidRPr="00615C26" w:rsidDel="0080014A">
          <w:rPr>
            <w:lang w:val="en-GB"/>
          </w:rPr>
          <w:delText>13/17</w:delText>
        </w:r>
        <w:r w:rsidDel="0080014A">
          <w:rPr>
            <w:lang w:val="en-GB"/>
          </w:rPr>
          <w:delText xml:space="preserve"> progeny sets (belonging to the genotypes N5C2J1, N5C2J2, N6C2J2, N1C1J1 and N4C2J1). With an average of 64.2 days (between sowing and appearance of first flower pixels) they were </w:delText>
        </w:r>
        <w:r w:rsidRPr="00296BDB" w:rsidDel="0080014A">
          <w:rPr>
            <w:lang w:val="en-GB"/>
          </w:rPr>
          <w:delText xml:space="preserve">on average </w:delText>
        </w:r>
        <w:r w:rsidDel="0080014A">
          <w:rPr>
            <w:lang w:val="en-GB"/>
          </w:rPr>
          <w:delText xml:space="preserve">delayed </w:delText>
        </w:r>
        <w:r w:rsidRPr="00296BDB" w:rsidDel="0080014A">
          <w:rPr>
            <w:lang w:val="en-GB"/>
          </w:rPr>
          <w:delText xml:space="preserve">by </w:delText>
        </w:r>
        <w:r w:rsidDel="0080014A">
          <w:rPr>
            <w:lang w:val="en-GB"/>
          </w:rPr>
          <w:delText xml:space="preserve">8.6 </w:delText>
        </w:r>
        <w:r w:rsidRPr="00296BDB" w:rsidDel="0080014A">
          <w:rPr>
            <w:lang w:val="en-GB"/>
          </w:rPr>
          <w:delText xml:space="preserve">days </w:delText>
        </w:r>
        <w:r w:rsidDel="0080014A">
          <w:rPr>
            <w:lang w:val="en-GB"/>
          </w:rPr>
          <w:delText>compared to the mid-parent mean</w:delText>
        </w:r>
        <w:r w:rsidRPr="00296BDB" w:rsidDel="0080014A">
          <w:rPr>
            <w:lang w:val="en-GB"/>
          </w:rPr>
          <w:delText xml:space="preserve">. </w:delText>
        </w:r>
        <w:r w:rsidDel="0080014A">
          <w:rPr>
            <w:lang w:val="en-GB"/>
          </w:rPr>
          <w:delText>Four of them were lagging behind their latest flowering parent.</w:delText>
        </w:r>
        <w:r w:rsidRPr="00296BDB" w:rsidDel="0080014A">
          <w:rPr>
            <w:lang w:val="en-GB"/>
          </w:rPr>
          <w:delText xml:space="preserve"> </w:delText>
        </w:r>
        <w:r w:rsidDel="0080014A">
          <w:rPr>
            <w:lang w:val="en-GB"/>
          </w:rPr>
          <w:delText xml:space="preserve">This delay was found by imaging analyses as well as by </w:delText>
        </w:r>
        <w:r w:rsidR="00A537A0" w:rsidDel="0080014A">
          <w:rPr>
            <w:lang w:val="en-GB"/>
          </w:rPr>
          <w:delText xml:space="preserve">visual </w:delText>
        </w:r>
        <w:r w:rsidDel="0080014A">
          <w:rPr>
            <w:lang w:val="en-GB"/>
          </w:rPr>
          <w:delText>BBCH scoring.</w:delText>
        </w:r>
      </w:del>
    </w:p>
    <w:p w14:paraId="54799ADA" w14:textId="3AE8F700" w:rsidR="001B5240" w:rsidDel="0080014A" w:rsidRDefault="001B5240" w:rsidP="000A45E5">
      <w:pPr>
        <w:spacing w:after="120" w:line="276" w:lineRule="auto"/>
        <w:rPr>
          <w:del w:id="205" w:author="Annaliese" w:date="2022-06-09T14:25:00Z"/>
          <w:moveFrom w:id="206" w:author="Annaliese" w:date="2022-06-09T14:24:00Z"/>
          <w:lang w:val="en-GB"/>
        </w:rPr>
      </w:pPr>
      <w:moveFromRangeStart w:id="207" w:author="Annaliese" w:date="2022-06-09T14:24:00Z" w:name="move105677105"/>
      <w:moveFrom w:id="208" w:author="Annaliese" w:date="2022-06-09T14:24:00Z">
        <w:del w:id="209" w:author="Annaliese" w:date="2022-06-09T14:25:00Z">
          <w:r w:rsidDel="0080014A">
            <w:rPr>
              <w:lang w:val="en-GB"/>
            </w:rPr>
            <w:delText xml:space="preserve">One of the two O1J3 allohexaploid progeny sets was reduced in thousand seed weight (by 1.85 to 1.41 g) and seed number per pod (by 4.39 to 2.25) </w:delText>
          </w:r>
          <w:r w:rsidR="00A537A0" w:rsidDel="0080014A">
            <w:rPr>
              <w:lang w:val="en-GB"/>
            </w:rPr>
            <w:delText xml:space="preserve">and </w:delText>
          </w:r>
          <w:r w:rsidDel="0080014A">
            <w:rPr>
              <w:lang w:val="en-GB"/>
            </w:rPr>
            <w:delText xml:space="preserve">delayed in flowering (by 6.7 to 56.2 days), as well. </w:delText>
          </w:r>
        </w:del>
      </w:moveFrom>
    </w:p>
    <w:moveFromRangeEnd w:id="207"/>
    <w:p w14:paraId="613484EC" w14:textId="0729991D" w:rsidR="00E808C3" w:rsidRPr="00E808C3" w:rsidDel="0080014A" w:rsidRDefault="00E808C3" w:rsidP="000A45E5">
      <w:pPr>
        <w:spacing w:after="120" w:line="276" w:lineRule="auto"/>
        <w:rPr>
          <w:del w:id="210" w:author="Annaliese" w:date="2022-06-09T14:25:00Z"/>
          <w:b/>
          <w:lang w:val="en-GB"/>
        </w:rPr>
      </w:pPr>
    </w:p>
    <w:p w14:paraId="2E2A8805" w14:textId="758D9749" w:rsidR="00B10597" w:rsidRPr="002951C3" w:rsidDel="0080014A" w:rsidRDefault="002951C3" w:rsidP="000A45E5">
      <w:pPr>
        <w:spacing w:after="120" w:line="276" w:lineRule="auto"/>
        <w:rPr>
          <w:del w:id="211" w:author="Annaliese" w:date="2022-06-09T14:25:00Z"/>
          <w:b/>
          <w:lang w:val="en-GB"/>
        </w:rPr>
      </w:pPr>
      <w:del w:id="212" w:author="Annaliese" w:date="2022-06-09T14:25:00Z">
        <w:r w:rsidDel="0080014A">
          <w:rPr>
            <w:b/>
            <w:lang w:val="en-GB"/>
          </w:rPr>
          <w:delText>Fertility estimates</w:delText>
        </w:r>
      </w:del>
    </w:p>
    <w:p w14:paraId="30B0EDA7" w14:textId="1215BD9D" w:rsidR="008068FB" w:rsidDel="0080014A" w:rsidRDefault="000A45E5" w:rsidP="000A45E5">
      <w:pPr>
        <w:spacing w:after="120" w:line="276" w:lineRule="auto"/>
        <w:rPr>
          <w:del w:id="213" w:author="Annaliese" w:date="2022-06-09T14:25:00Z"/>
          <w:lang w:val="en-GB"/>
        </w:rPr>
      </w:pPr>
      <w:del w:id="214" w:author="Annaliese" w:date="2022-06-09T14:25:00Z">
        <w:r w:rsidDel="0080014A">
          <w:rPr>
            <w:lang w:val="en-GB"/>
          </w:rPr>
          <w:delText>F</w:delText>
        </w:r>
        <w:r w:rsidRPr="00072FB2" w:rsidDel="0080014A">
          <w:rPr>
            <w:lang w:val="en-GB"/>
          </w:rPr>
          <w:delText xml:space="preserve">ertility </w:delText>
        </w:r>
        <w:r w:rsidDel="0080014A">
          <w:rPr>
            <w:lang w:val="en-GB"/>
          </w:rPr>
          <w:delText>estimates were found to be reduced in relation to the parental averages</w:delText>
        </w:r>
        <w:r w:rsidRPr="00072FB2" w:rsidDel="0080014A">
          <w:rPr>
            <w:lang w:val="en-GB"/>
          </w:rPr>
          <w:delText xml:space="preserve"> </w:delText>
        </w:r>
        <w:r w:rsidDel="0080014A">
          <w:rPr>
            <w:lang w:val="en-GB"/>
          </w:rPr>
          <w:delText>a</w:delText>
        </w:r>
        <w:r w:rsidR="00994465" w:rsidRPr="00072FB2" w:rsidDel="0080014A">
          <w:rPr>
            <w:lang w:val="en-GB"/>
          </w:rPr>
          <w:delText xml:space="preserve">cross </w:delText>
        </w:r>
        <w:r w:rsidDel="0080014A">
          <w:rPr>
            <w:lang w:val="en-GB"/>
          </w:rPr>
          <w:delText>all</w:delText>
        </w:r>
        <w:r w:rsidR="00994465" w:rsidRPr="00072FB2" w:rsidDel="0080014A">
          <w:rPr>
            <w:lang w:val="en-GB"/>
          </w:rPr>
          <w:delText xml:space="preserve"> </w:delText>
        </w:r>
        <w:r w:rsidR="00A60DB3" w:rsidDel="0080014A">
          <w:rPr>
            <w:lang w:val="en-GB"/>
          </w:rPr>
          <w:delText xml:space="preserve">seven </w:delText>
        </w:r>
        <w:r w:rsidR="00994465" w:rsidRPr="00072FB2" w:rsidDel="0080014A">
          <w:rPr>
            <w:lang w:val="en-GB"/>
          </w:rPr>
          <w:delText>NCJ allohexaploid genotype combinations</w:delText>
        </w:r>
        <w:r w:rsidR="00615C26" w:rsidRPr="00072FB2" w:rsidDel="0080014A">
          <w:rPr>
            <w:lang w:val="en-GB"/>
          </w:rPr>
          <w:delText>.</w:delText>
        </w:r>
        <w:r w:rsidR="00615C26" w:rsidDel="0080014A">
          <w:rPr>
            <w:lang w:val="en-GB"/>
          </w:rPr>
          <w:delText xml:space="preserve"> </w:delText>
        </w:r>
        <w:r w:rsidR="007E77DD" w:rsidDel="0080014A">
          <w:rPr>
            <w:lang w:val="en-GB"/>
          </w:rPr>
          <w:delText xml:space="preserve">In 14/17 progeny </w:delText>
        </w:r>
        <w:r w:rsidR="007E77DD" w:rsidRPr="00B7315B" w:rsidDel="0080014A">
          <w:rPr>
            <w:lang w:val="en-GB"/>
          </w:rPr>
          <w:delText>sets s</w:delText>
        </w:r>
        <w:r w:rsidR="008068FB" w:rsidRPr="00B7315B" w:rsidDel="0080014A">
          <w:rPr>
            <w:lang w:val="en-GB"/>
          </w:rPr>
          <w:delText>ingle pod weight was</w:delText>
        </w:r>
        <w:r w:rsidR="008068FB" w:rsidDel="0080014A">
          <w:rPr>
            <w:lang w:val="en-GB"/>
          </w:rPr>
          <w:delText xml:space="preserve"> </w:delText>
        </w:r>
        <w:r w:rsidR="007E77DD" w:rsidDel="0080014A">
          <w:rPr>
            <w:lang w:val="en-GB"/>
          </w:rPr>
          <w:delText>lower than</w:delText>
        </w:r>
        <w:r w:rsidR="008068FB" w:rsidDel="0080014A">
          <w:rPr>
            <w:lang w:val="en-GB"/>
          </w:rPr>
          <w:delText xml:space="preserve"> th</w:delText>
        </w:r>
        <w:r w:rsidR="00E22C7D" w:rsidDel="0080014A">
          <w:rPr>
            <w:lang w:val="en-GB"/>
          </w:rPr>
          <w:delText>e</w:delText>
        </w:r>
        <w:r w:rsidR="008068FB" w:rsidDel="0080014A">
          <w:rPr>
            <w:lang w:val="en-GB"/>
          </w:rPr>
          <w:delText xml:space="preserve"> parent</w:delText>
        </w:r>
        <w:r w:rsidR="00E22C7D" w:rsidDel="0080014A">
          <w:rPr>
            <w:lang w:val="en-GB"/>
          </w:rPr>
          <w:delText>al</w:delText>
        </w:r>
        <w:r w:rsidR="008068FB" w:rsidDel="0080014A">
          <w:rPr>
            <w:lang w:val="en-GB"/>
          </w:rPr>
          <w:delText xml:space="preserve"> </w:delText>
        </w:r>
        <w:r w:rsidR="007E77DD" w:rsidDel="0080014A">
          <w:rPr>
            <w:lang w:val="en-GB"/>
          </w:rPr>
          <w:delText>mean. With an average of</w:delText>
        </w:r>
        <w:r w:rsidR="004D7B9F" w:rsidDel="0080014A">
          <w:rPr>
            <w:lang w:val="en-GB"/>
          </w:rPr>
          <w:delText xml:space="preserve"> 0.03</w:delText>
        </w:r>
        <w:r w:rsidR="00155384" w:rsidDel="0080014A">
          <w:rPr>
            <w:lang w:val="en-GB"/>
          </w:rPr>
          <w:delText>8</w:delText>
        </w:r>
        <w:r w:rsidR="00E22C7D" w:rsidDel="0080014A">
          <w:rPr>
            <w:lang w:val="en-GB"/>
          </w:rPr>
          <w:delText xml:space="preserve"> </w:delText>
        </w:r>
        <w:r w:rsidR="004D7B9F" w:rsidDel="0080014A">
          <w:rPr>
            <w:lang w:val="en-GB"/>
          </w:rPr>
          <w:delText>g</w:delText>
        </w:r>
        <w:r w:rsidR="007E77DD" w:rsidDel="0080014A">
          <w:rPr>
            <w:lang w:val="en-GB"/>
          </w:rPr>
          <w:delText xml:space="preserve"> </w:delText>
        </w:r>
        <w:r w:rsidR="00A537A0" w:rsidDel="0080014A">
          <w:rPr>
            <w:lang w:val="en-GB"/>
          </w:rPr>
          <w:delText>it was</w:delText>
        </w:r>
        <w:r w:rsidR="00E22C7D" w:rsidDel="0080014A">
          <w:rPr>
            <w:lang w:val="en-GB"/>
          </w:rPr>
          <w:delText xml:space="preserve"> </w:delText>
        </w:r>
        <w:r w:rsidR="00C71768" w:rsidDel="0080014A">
          <w:rPr>
            <w:lang w:val="en-GB"/>
          </w:rPr>
          <w:delText xml:space="preserve">by </w:delText>
        </w:r>
        <w:r w:rsidR="00155384" w:rsidDel="0080014A">
          <w:rPr>
            <w:lang w:val="en-GB"/>
          </w:rPr>
          <w:delText>0.028</w:delText>
        </w:r>
        <w:r w:rsidR="00E22C7D" w:rsidDel="0080014A">
          <w:rPr>
            <w:lang w:val="en-GB"/>
          </w:rPr>
          <w:delText xml:space="preserve"> </w:delText>
        </w:r>
        <w:r w:rsidR="00155384" w:rsidDel="0080014A">
          <w:rPr>
            <w:lang w:val="en-GB"/>
          </w:rPr>
          <w:delText>g</w:delText>
        </w:r>
        <w:r w:rsidR="00A537A0" w:rsidDel="0080014A">
          <w:rPr>
            <w:lang w:val="en-GB"/>
          </w:rPr>
          <w:delText xml:space="preserve"> lower</w:delText>
        </w:r>
        <w:r w:rsidR="007E77DD" w:rsidDel="0080014A">
          <w:rPr>
            <w:lang w:val="en-GB"/>
          </w:rPr>
          <w:delText xml:space="preserve">. Three </w:delText>
        </w:r>
        <w:r w:rsidR="008068FB" w:rsidDel="0080014A">
          <w:rPr>
            <w:lang w:val="en-GB"/>
          </w:rPr>
          <w:delText>of the</w:delText>
        </w:r>
        <w:r w:rsidR="00E22C7D" w:rsidDel="0080014A">
          <w:rPr>
            <w:lang w:val="en-GB"/>
          </w:rPr>
          <w:delText>se progeny sets</w:delText>
        </w:r>
        <w:r w:rsidR="008068FB" w:rsidDel="0080014A">
          <w:rPr>
            <w:lang w:val="en-GB"/>
          </w:rPr>
          <w:delText xml:space="preserve"> </w:delText>
        </w:r>
        <w:r w:rsidR="007E77DD" w:rsidDel="0080014A">
          <w:rPr>
            <w:lang w:val="en-GB"/>
          </w:rPr>
          <w:delText xml:space="preserve">were </w:delText>
        </w:r>
        <w:r w:rsidR="008068FB" w:rsidDel="0080014A">
          <w:rPr>
            <w:lang w:val="en-GB"/>
          </w:rPr>
          <w:delText xml:space="preserve">even </w:delText>
        </w:r>
        <w:r w:rsidR="007E77DD" w:rsidDel="0080014A">
          <w:rPr>
            <w:lang w:val="en-GB"/>
          </w:rPr>
          <w:delText>below the</w:delText>
        </w:r>
        <w:r w:rsidR="00E22C7D" w:rsidDel="0080014A">
          <w:rPr>
            <w:lang w:val="en-GB"/>
          </w:rPr>
          <w:delText xml:space="preserve"> l</w:delText>
        </w:r>
        <w:r w:rsidR="008068FB" w:rsidDel="0080014A">
          <w:rPr>
            <w:lang w:val="en-GB"/>
          </w:rPr>
          <w:delText>owest parent</w:delText>
        </w:r>
        <w:r w:rsidR="00E22C7D" w:rsidDel="0080014A">
          <w:rPr>
            <w:lang w:val="en-GB"/>
          </w:rPr>
          <w:delText>al weight</w:delText>
        </w:r>
        <w:r w:rsidR="008068FB" w:rsidDel="0080014A">
          <w:rPr>
            <w:lang w:val="en-GB"/>
          </w:rPr>
          <w:delText>. The decline in pod weight can be explained by a lower number of seeds per pod (found in 12/17) and a lower seed weight (found in 11/17 progeny sets</w:delText>
        </w:r>
        <w:r w:rsidR="00E22C7D" w:rsidDel="0080014A">
          <w:rPr>
            <w:lang w:val="en-GB"/>
          </w:rPr>
          <w:delText>)</w:delText>
        </w:r>
        <w:r w:rsidR="008068FB" w:rsidDel="0080014A">
          <w:rPr>
            <w:lang w:val="en-GB"/>
          </w:rPr>
          <w:delText xml:space="preserve"> compared to their parents average. </w:delText>
        </w:r>
        <w:r w:rsidR="00072FB2" w:rsidDel="0080014A">
          <w:rPr>
            <w:lang w:val="en-GB"/>
          </w:rPr>
          <w:delText xml:space="preserve">As </w:delText>
        </w:r>
        <w:r w:rsidR="00296BDB" w:rsidDel="0080014A">
          <w:rPr>
            <w:lang w:val="en-GB"/>
          </w:rPr>
          <w:delText xml:space="preserve">in most progeny sets </w:delText>
        </w:r>
        <w:r w:rsidR="00072FB2" w:rsidDel="0080014A">
          <w:rPr>
            <w:lang w:val="en-GB"/>
          </w:rPr>
          <w:delText xml:space="preserve">the number of pods per plant was not different from the mid-parent mean, the decrease in single pod weight was also reflected at the whole plant level (9/17). </w:delText>
        </w:r>
        <w:r w:rsidR="00072FB2" w:rsidRPr="00072FB2" w:rsidDel="0080014A">
          <w:rPr>
            <w:lang w:val="en-GB"/>
          </w:rPr>
          <w:delText xml:space="preserve">Only one progeny set showed similar seed fertility to the mid-parent mean for </w:delText>
        </w:r>
        <w:r w:rsidR="00072FB2" w:rsidDel="0080014A">
          <w:rPr>
            <w:lang w:val="en-GB"/>
          </w:rPr>
          <w:delText>seed number and weight</w:delText>
        </w:r>
        <w:r w:rsidR="00072FB2" w:rsidRPr="00072FB2" w:rsidDel="0080014A">
          <w:rPr>
            <w:lang w:val="en-GB"/>
          </w:rPr>
          <w:delText>.</w:delText>
        </w:r>
      </w:del>
    </w:p>
    <w:p w14:paraId="77C0A154" w14:textId="77777777" w:rsidR="00B10597" w:rsidRDefault="00B10597" w:rsidP="000A45E5">
      <w:pPr>
        <w:spacing w:after="120" w:line="276" w:lineRule="auto"/>
        <w:rPr>
          <w:b/>
          <w:sz w:val="24"/>
          <w:szCs w:val="24"/>
          <w:lang w:val="en-GB"/>
        </w:rPr>
      </w:pPr>
    </w:p>
    <w:p w14:paraId="5EC76E6F" w14:textId="77777777" w:rsidR="00CE79F5" w:rsidRDefault="00CE79F5" w:rsidP="000A45E5">
      <w:pPr>
        <w:spacing w:after="120" w:line="276" w:lineRule="auto"/>
        <w:rPr>
          <w:b/>
          <w:sz w:val="24"/>
          <w:szCs w:val="24"/>
          <w:lang w:val="en-GB"/>
        </w:rPr>
      </w:pPr>
      <w:r>
        <w:rPr>
          <w:b/>
          <w:sz w:val="24"/>
          <w:szCs w:val="24"/>
          <w:lang w:val="en-GB"/>
        </w:rPr>
        <w:br w:type="page"/>
      </w:r>
    </w:p>
    <w:p w14:paraId="33FA1584" w14:textId="6B372ECC" w:rsidR="00C944F6" w:rsidRPr="009E0C06" w:rsidDel="00657AFF" w:rsidRDefault="007D075A" w:rsidP="000A45E5">
      <w:pPr>
        <w:spacing w:after="120" w:line="276" w:lineRule="auto"/>
        <w:rPr>
          <w:del w:id="215" w:author="Annaliese" w:date="2022-06-09T14:29:00Z"/>
          <w:b/>
          <w:sz w:val="24"/>
          <w:szCs w:val="24"/>
          <w:lang w:val="en-GB"/>
        </w:rPr>
      </w:pPr>
      <w:commentRangeStart w:id="216"/>
      <w:ins w:id="217" w:author="Annaliese" w:date="2022-06-09T14:44:00Z">
        <w:r>
          <w:rPr>
            <w:b/>
            <w:sz w:val="24"/>
            <w:szCs w:val="24"/>
            <w:lang w:val="en-GB"/>
          </w:rPr>
          <w:lastRenderedPageBreak/>
          <w:t>Allohexaploid hybrids (</w:t>
        </w:r>
        <w:commentRangeStart w:id="218"/>
        <w:r>
          <w:rPr>
            <w:b/>
            <w:sz w:val="24"/>
            <w:szCs w:val="24"/>
            <w:lang w:val="en-GB"/>
          </w:rPr>
          <w:t>F</w:t>
        </w:r>
      </w:ins>
      <w:ins w:id="219" w:author="Annaliese" w:date="2022-06-09T14:45:00Z">
        <w:r>
          <w:rPr>
            <w:b/>
            <w:sz w:val="24"/>
            <w:szCs w:val="24"/>
            <w:lang w:val="en-GB"/>
          </w:rPr>
          <w:softHyphen/>
        </w:r>
        <w:r>
          <w:rPr>
            <w:b/>
            <w:sz w:val="24"/>
            <w:szCs w:val="24"/>
            <w:vertAlign w:val="subscript"/>
            <w:lang w:val="en-GB"/>
          </w:rPr>
          <w:t>1</w:t>
        </w:r>
        <w:r>
          <w:rPr>
            <w:b/>
            <w:sz w:val="24"/>
            <w:szCs w:val="24"/>
            <w:vertAlign w:val="subscript"/>
            <w:lang w:val="en-GB"/>
          </w:rPr>
          <w:softHyphen/>
        </w:r>
        <w:r>
          <w:rPr>
            <w:b/>
            <w:sz w:val="24"/>
            <w:szCs w:val="24"/>
            <w:lang w:val="en-GB"/>
          </w:rPr>
          <w:t xml:space="preserve"> hybrids between different allohexaploid lineages)</w:t>
        </w:r>
      </w:ins>
      <w:commentRangeEnd w:id="218"/>
      <w:ins w:id="220" w:author="Annaliese" w:date="2022-06-09T14:54:00Z">
        <w:r w:rsidR="00CA54F6">
          <w:rPr>
            <w:rStyle w:val="Kommentarzeichen"/>
          </w:rPr>
          <w:commentReference w:id="218"/>
        </w:r>
      </w:ins>
      <w:del w:id="221" w:author="Annaliese" w:date="2022-06-09T14:29:00Z">
        <w:r w:rsidR="00C944F6" w:rsidRPr="009E0C06" w:rsidDel="00657AFF">
          <w:rPr>
            <w:b/>
            <w:sz w:val="24"/>
            <w:szCs w:val="24"/>
            <w:lang w:val="en-GB"/>
          </w:rPr>
          <w:delText>Comparison group 3: JC hybrids</w:delText>
        </w:r>
      </w:del>
      <w:commentRangeEnd w:id="216"/>
      <w:r>
        <w:rPr>
          <w:rStyle w:val="Kommentarzeichen"/>
        </w:rPr>
        <w:commentReference w:id="216"/>
      </w:r>
    </w:p>
    <w:p w14:paraId="1C18487D" w14:textId="562C789D" w:rsidR="009E0C06" w:rsidRPr="009E0C06" w:rsidDel="00657AFF" w:rsidRDefault="00423CD5" w:rsidP="000A45E5">
      <w:pPr>
        <w:spacing w:after="120" w:line="276" w:lineRule="auto"/>
        <w:jc w:val="both"/>
        <w:rPr>
          <w:del w:id="222" w:author="Annaliese" w:date="2022-06-09T14:29:00Z"/>
          <w:rFonts w:ascii="Times New Roman" w:eastAsia="Times New Roman" w:hAnsi="Times New Roman" w:cs="Times New Roman"/>
          <w:lang w:val="en-GB" w:eastAsia="en-GB"/>
        </w:rPr>
      </w:pPr>
      <w:del w:id="223" w:author="Annaliese" w:date="2022-06-09T14:29:00Z">
        <w:r w:rsidRPr="009E0C06" w:rsidDel="00657AFF">
          <w:rPr>
            <w:rFonts w:ascii="Calibri" w:eastAsia="+mn-ea" w:hAnsi="Calibri" w:cs="+mn-cs"/>
            <w:i/>
            <w:iCs/>
            <w:color w:val="000000"/>
            <w:kern w:val="24"/>
            <w:lang w:val="en-US" w:eastAsia="en-GB"/>
          </w:rPr>
          <w:delText xml:space="preserve">B. juncea </w:delText>
        </w:r>
        <w:r w:rsidRPr="009E0C06" w:rsidDel="00657AFF">
          <w:rPr>
            <w:rFonts w:ascii="Calibri" w:eastAsia="+mn-ea" w:hAnsi="Calibri" w:cs="+mn-cs"/>
            <w:iCs/>
            <w:color w:val="000000"/>
            <w:kern w:val="24"/>
            <w:lang w:val="en-US" w:eastAsia="en-GB"/>
          </w:rPr>
          <w:delText>(</w:delText>
        </w:r>
        <w:r w:rsidR="009E0C06" w:rsidRPr="009E0C06" w:rsidDel="00657AFF">
          <w:rPr>
            <w:rFonts w:ascii="Calibri" w:eastAsia="+mn-ea" w:hAnsi="Calibri" w:cs="+mn-cs"/>
            <w:color w:val="000000"/>
            <w:kern w:val="24"/>
            <w:lang w:val="en-US" w:eastAsia="en-GB"/>
          </w:rPr>
          <w:delText>AABB</w:delText>
        </w:r>
        <w:r w:rsidR="00C945D6" w:rsidDel="00657AFF">
          <w:rPr>
            <w:rFonts w:ascii="Calibri" w:eastAsia="+mn-ea" w:hAnsi="Calibri" w:cs="+mn-cs"/>
            <w:color w:val="000000"/>
            <w:kern w:val="24"/>
            <w:lang w:val="en-US" w:eastAsia="en-GB"/>
          </w:rPr>
          <w:delText>, tetraploid</w:delText>
        </w:r>
        <w:r w:rsidR="00CE79F5" w:rsidDel="00657AFF">
          <w:rPr>
            <w:rFonts w:ascii="Calibri" w:eastAsia="+mn-ea" w:hAnsi="Calibri" w:cs="+mn-cs"/>
            <w:color w:val="000000"/>
            <w:kern w:val="24"/>
            <w:lang w:val="en-US" w:eastAsia="en-GB"/>
          </w:rPr>
          <w:delText xml:space="preserve">) </w:delText>
        </w:r>
        <w:r w:rsidR="009E0C06" w:rsidRPr="009E0C06" w:rsidDel="00657AFF">
          <w:rPr>
            <w:rFonts w:ascii="Calibri" w:eastAsia="+mn-ea" w:hAnsi="Calibri" w:cs="+mn-cs"/>
            <w:color w:val="000000"/>
            <w:kern w:val="24"/>
            <w:lang w:val="en-US" w:eastAsia="en-GB"/>
          </w:rPr>
          <w:delText xml:space="preserve">x </w:delText>
        </w:r>
        <w:r w:rsidRPr="009E0C06" w:rsidDel="00657AFF">
          <w:rPr>
            <w:rFonts w:ascii="Calibri" w:eastAsia="+mn-ea" w:hAnsi="Calibri" w:cs="+mn-cs"/>
            <w:i/>
            <w:iCs/>
            <w:color w:val="000000"/>
            <w:kern w:val="24"/>
            <w:lang w:val="en-US" w:eastAsia="en-GB"/>
          </w:rPr>
          <w:delText xml:space="preserve">B. carinata </w:delText>
        </w:r>
        <w:r w:rsidDel="00657AFF">
          <w:rPr>
            <w:rFonts w:ascii="Calibri" w:eastAsia="+mn-ea" w:hAnsi="Calibri" w:cs="+mn-cs"/>
            <w:iCs/>
            <w:color w:val="000000"/>
            <w:kern w:val="24"/>
            <w:lang w:val="en-US" w:eastAsia="en-GB"/>
          </w:rPr>
          <w:delText>(</w:delText>
        </w:r>
        <w:r w:rsidR="009E0C06" w:rsidRPr="009E0C06" w:rsidDel="00657AFF">
          <w:rPr>
            <w:rFonts w:ascii="Calibri" w:eastAsia="+mn-ea" w:hAnsi="Calibri" w:cs="+mn-cs"/>
            <w:color w:val="000000"/>
            <w:kern w:val="24"/>
            <w:lang w:val="en-US" w:eastAsia="en-GB"/>
          </w:rPr>
          <w:delText>BBCC</w:delText>
        </w:r>
        <w:r w:rsidR="00C945D6" w:rsidDel="00657AFF">
          <w:rPr>
            <w:rFonts w:ascii="Calibri" w:eastAsia="+mn-ea" w:hAnsi="Calibri" w:cs="+mn-cs"/>
            <w:color w:val="000000"/>
            <w:kern w:val="24"/>
            <w:lang w:val="en-US" w:eastAsia="en-GB"/>
          </w:rPr>
          <w:delText>, tetraploid</w:delText>
        </w:r>
        <w:r w:rsidR="009E0C06" w:rsidRPr="009E0C06" w:rsidDel="00657AFF">
          <w:rPr>
            <w:rFonts w:ascii="Calibri" w:eastAsia="+mn-ea" w:hAnsi="Calibri" w:cs="+mn-cs"/>
            <w:color w:val="000000"/>
            <w:kern w:val="24"/>
            <w:lang w:val="en-US" w:eastAsia="en-GB"/>
          </w:rPr>
          <w:delText xml:space="preserve">) = </w:delText>
        </w:r>
        <w:r w:rsidDel="00657AFF">
          <w:rPr>
            <w:rFonts w:ascii="Calibri" w:eastAsia="+mn-ea" w:hAnsi="Calibri" w:cs="+mn-cs"/>
            <w:color w:val="000000"/>
            <w:kern w:val="24"/>
            <w:lang w:val="en-US" w:eastAsia="en-GB"/>
          </w:rPr>
          <w:delText>JC hybrids (</w:delText>
        </w:r>
        <w:r w:rsidR="009E0C06" w:rsidRPr="009E0C06" w:rsidDel="00657AFF">
          <w:rPr>
            <w:rFonts w:ascii="Calibri" w:eastAsia="+mn-ea" w:hAnsi="Calibri" w:cs="+mn-cs"/>
            <w:color w:val="000000"/>
            <w:kern w:val="24"/>
            <w:lang w:val="en-US" w:eastAsia="en-GB"/>
          </w:rPr>
          <w:delText>BBAC</w:delText>
        </w:r>
        <w:r w:rsidR="00CE79F5" w:rsidDel="00657AFF">
          <w:rPr>
            <w:rFonts w:ascii="Calibri" w:eastAsia="+mn-ea" w:hAnsi="Calibri" w:cs="+mn-cs"/>
            <w:color w:val="000000"/>
            <w:kern w:val="24"/>
            <w:lang w:val="en-US" w:eastAsia="en-GB"/>
          </w:rPr>
          <w:delText xml:space="preserve">, </w:delText>
        </w:r>
        <w:r w:rsidR="00C945D6" w:rsidDel="00657AFF">
          <w:rPr>
            <w:rFonts w:ascii="Calibri" w:eastAsia="+mn-ea" w:hAnsi="Calibri" w:cs="+mn-cs"/>
            <w:color w:val="000000"/>
            <w:kern w:val="24"/>
            <w:lang w:val="en-US" w:eastAsia="en-GB"/>
          </w:rPr>
          <w:delText>tetraploid</w:delText>
        </w:r>
        <w:r w:rsidR="009E0C06" w:rsidRPr="009E0C06" w:rsidDel="00657AFF">
          <w:rPr>
            <w:rFonts w:ascii="Calibri" w:eastAsia="+mn-ea" w:hAnsi="Calibri" w:cs="+mn-cs"/>
            <w:color w:val="000000"/>
            <w:kern w:val="24"/>
            <w:lang w:val="en-US" w:eastAsia="en-GB"/>
          </w:rPr>
          <w:delText>)</w:delText>
        </w:r>
      </w:del>
    </w:p>
    <w:p w14:paraId="578D4CF3" w14:textId="031C12CE" w:rsidR="00423CD5" w:rsidDel="00657AFF" w:rsidRDefault="00423CD5" w:rsidP="000A45E5">
      <w:pPr>
        <w:spacing w:after="120" w:line="276" w:lineRule="auto"/>
        <w:rPr>
          <w:del w:id="224" w:author="Annaliese" w:date="2022-06-09T14:29:00Z"/>
          <w:b/>
          <w:sz w:val="24"/>
          <w:szCs w:val="24"/>
          <w:lang w:val="en-GB"/>
        </w:rPr>
      </w:pPr>
    </w:p>
    <w:p w14:paraId="62CDF0F9" w14:textId="07D372ED" w:rsidR="004E67D5" w:rsidDel="00657AFF" w:rsidRDefault="004E67D5" w:rsidP="000A45E5">
      <w:pPr>
        <w:spacing w:after="120" w:line="276" w:lineRule="auto"/>
        <w:rPr>
          <w:del w:id="225" w:author="Annaliese" w:date="2022-06-09T14:29:00Z"/>
          <w:b/>
          <w:sz w:val="24"/>
          <w:szCs w:val="24"/>
          <w:lang w:val="en-GB"/>
        </w:rPr>
      </w:pPr>
      <w:del w:id="226" w:author="Annaliese" w:date="2022-06-09T14:29:00Z">
        <w:r w:rsidDel="00657AFF">
          <w:rPr>
            <w:b/>
            <w:sz w:val="24"/>
            <w:szCs w:val="24"/>
            <w:lang w:val="en-GB"/>
          </w:rPr>
          <w:delText>Hypothesis:</w:delText>
        </w:r>
      </w:del>
    </w:p>
    <w:p w14:paraId="11A2737A" w14:textId="50F68584" w:rsidR="004E67D5" w:rsidRPr="004E67D5" w:rsidDel="00657AFF" w:rsidRDefault="004E67D5" w:rsidP="000A45E5">
      <w:pPr>
        <w:spacing w:after="120" w:line="276" w:lineRule="auto"/>
        <w:rPr>
          <w:del w:id="227" w:author="Annaliese" w:date="2022-06-09T14:29:00Z"/>
          <w:lang w:val="en-US"/>
        </w:rPr>
      </w:pPr>
      <w:del w:id="228" w:author="Annaliese" w:date="2022-06-09T14:29:00Z">
        <w:r w:rsidDel="00657AFF">
          <w:rPr>
            <w:lang w:val="en-US"/>
          </w:rPr>
          <w:delText>I</w:delText>
        </w:r>
        <w:r w:rsidRPr="004E67D5" w:rsidDel="00657AFF">
          <w:rPr>
            <w:lang w:val="en-US"/>
          </w:rPr>
          <w:delText xml:space="preserve">ncreasing heterozygosity </w:delText>
        </w:r>
        <w:r w:rsidDel="00657AFF">
          <w:rPr>
            <w:lang w:val="en-US"/>
          </w:rPr>
          <w:delText xml:space="preserve">will </w:delText>
        </w:r>
        <w:r w:rsidRPr="004E67D5" w:rsidDel="00657AFF">
          <w:rPr>
            <w:lang w:val="en-US"/>
          </w:rPr>
          <w:delText>increase growth rate and/or biomass production</w:delText>
        </w:r>
        <w:r w:rsidDel="00657AFF">
          <w:rPr>
            <w:lang w:val="en-US"/>
          </w:rPr>
          <w:delText xml:space="preserve"> in hybrids.</w:delText>
        </w:r>
      </w:del>
    </w:p>
    <w:p w14:paraId="2034BBD4" w14:textId="265D3B2E" w:rsidR="004E67D5" w:rsidDel="007D075A" w:rsidRDefault="004E67D5" w:rsidP="000A45E5">
      <w:pPr>
        <w:spacing w:after="120" w:line="276" w:lineRule="auto"/>
        <w:rPr>
          <w:del w:id="229" w:author="Annaliese" w:date="2022-06-09T14:44:00Z"/>
          <w:b/>
          <w:sz w:val="24"/>
          <w:szCs w:val="24"/>
          <w:lang w:val="en-US"/>
        </w:rPr>
      </w:pPr>
    </w:p>
    <w:p w14:paraId="61B4113A" w14:textId="77777777" w:rsidR="007D075A" w:rsidRDefault="007D075A" w:rsidP="000A45E5">
      <w:pPr>
        <w:spacing w:after="120" w:line="276" w:lineRule="auto"/>
        <w:rPr>
          <w:ins w:id="230" w:author="Annaliese" w:date="2022-06-09T14:44:00Z"/>
          <w:b/>
          <w:sz w:val="24"/>
          <w:szCs w:val="24"/>
          <w:lang w:val="en-US"/>
        </w:rPr>
      </w:pPr>
    </w:p>
    <w:p w14:paraId="221689D0" w14:textId="4BA108C4" w:rsidR="00B10597" w:rsidDel="00657AFF" w:rsidRDefault="00B10597" w:rsidP="000A45E5">
      <w:pPr>
        <w:spacing w:after="120" w:line="276" w:lineRule="auto"/>
        <w:rPr>
          <w:del w:id="231" w:author="Annaliese" w:date="2022-06-09T14:30:00Z"/>
          <w:b/>
          <w:lang w:val="en-US"/>
        </w:rPr>
      </w:pPr>
      <w:del w:id="232" w:author="Annaliese" w:date="2022-06-09T14:30:00Z">
        <w:r w:rsidDel="00657AFF">
          <w:rPr>
            <w:b/>
            <w:lang w:val="en-US"/>
          </w:rPr>
          <w:delText>Growth</w:delText>
        </w:r>
      </w:del>
    </w:p>
    <w:p w14:paraId="39EC26C5" w14:textId="2C0A31CC" w:rsidR="009A42D3" w:rsidDel="00657AFF" w:rsidRDefault="009A42D3" w:rsidP="000A45E5">
      <w:pPr>
        <w:spacing w:after="120" w:line="276" w:lineRule="auto"/>
        <w:rPr>
          <w:del w:id="233" w:author="Annaliese" w:date="2022-06-09T14:30:00Z"/>
          <w:lang w:val="en-US"/>
        </w:rPr>
      </w:pPr>
      <w:del w:id="234" w:author="Annaliese" w:date="2022-06-09T14:30:00Z">
        <w:r w:rsidDel="00657AFF">
          <w:rPr>
            <w:lang w:val="en-US"/>
          </w:rPr>
          <w:delText xml:space="preserve">In the group of </w:delText>
        </w:r>
        <w:r w:rsidR="00563767" w:rsidRPr="00572A5C" w:rsidDel="00657AFF">
          <w:rPr>
            <w:lang w:val="en-US"/>
          </w:rPr>
          <w:delText>JC hybrids</w:delText>
        </w:r>
        <w:r w:rsidR="00572A5C" w:rsidDel="00657AFF">
          <w:rPr>
            <w:lang w:val="en-US"/>
          </w:rPr>
          <w:delText xml:space="preserve"> both progeny sets reached a </w:delText>
        </w:r>
        <w:r w:rsidRPr="00A537A0" w:rsidDel="00657AFF">
          <w:rPr>
            <w:lang w:val="en-US"/>
          </w:rPr>
          <w:delText xml:space="preserve">lower </w:delText>
        </w:r>
        <w:r w:rsidR="00572A5C" w:rsidRPr="00A537A0" w:rsidDel="00657AFF">
          <w:rPr>
            <w:lang w:val="en-US"/>
          </w:rPr>
          <w:delText xml:space="preserve">maximum height </w:delText>
        </w:r>
        <w:r w:rsidRPr="00A537A0" w:rsidDel="00657AFF">
          <w:rPr>
            <w:lang w:val="en-US"/>
          </w:rPr>
          <w:delText>at</w:delText>
        </w:r>
        <w:r w:rsidDel="00657AFF">
          <w:rPr>
            <w:lang w:val="en-US"/>
          </w:rPr>
          <w:delText xml:space="preserve"> harvest than their parents on average. With a mean height of 108 cm they were 31 cm smaller than the</w:delText>
        </w:r>
        <w:r w:rsidR="00A537A0" w:rsidDel="00657AFF">
          <w:rPr>
            <w:lang w:val="en-US"/>
          </w:rPr>
          <w:delText xml:space="preserve"> mid-</w:delText>
        </w:r>
        <w:r w:rsidDel="00657AFF">
          <w:rPr>
            <w:lang w:val="en-US"/>
          </w:rPr>
          <w:delText>parent</w:delText>
        </w:r>
        <w:r w:rsidR="00A537A0" w:rsidDel="00657AFF">
          <w:rPr>
            <w:lang w:val="en-US"/>
          </w:rPr>
          <w:delText xml:space="preserve"> mean</w:delText>
        </w:r>
        <w:r w:rsidDel="00657AFF">
          <w:rPr>
            <w:lang w:val="en-US"/>
          </w:rPr>
          <w:delText xml:space="preserve">. This was due to lower growth rates </w:delText>
        </w:r>
        <w:r w:rsidR="008D7F32" w:rsidDel="00657AFF">
          <w:rPr>
            <w:lang w:val="en-US"/>
          </w:rPr>
          <w:delText xml:space="preserve">compared to the mid-parent </w:delText>
        </w:r>
        <w:r w:rsidR="00A537A0" w:rsidDel="00657AFF">
          <w:rPr>
            <w:lang w:val="en-US"/>
          </w:rPr>
          <w:delText>value</w:delText>
        </w:r>
        <w:r w:rsidR="008D7F32" w:rsidDel="00657AFF">
          <w:rPr>
            <w:lang w:val="en-US"/>
          </w:rPr>
          <w:delText xml:space="preserve"> (during the period up to 50% of maximum height). In addition, </w:delText>
        </w:r>
        <w:r w:rsidR="00A537A0" w:rsidDel="00657AFF">
          <w:rPr>
            <w:lang w:val="en-US"/>
          </w:rPr>
          <w:delText xml:space="preserve">branching was also reduced in </w:delText>
        </w:r>
        <w:r w:rsidR="008D7F32" w:rsidDel="00657AFF">
          <w:rPr>
            <w:lang w:val="en-US"/>
          </w:rPr>
          <w:delText xml:space="preserve">genotype </w:delText>
        </w:r>
        <w:r w:rsidR="008D7F32" w:rsidRPr="008D7F32" w:rsidDel="00657AFF">
          <w:rPr>
            <w:lang w:val="en-US"/>
          </w:rPr>
          <w:delText>J1C1</w:delText>
        </w:r>
        <w:r w:rsidR="008D7F32" w:rsidDel="00657AFF">
          <w:rPr>
            <w:lang w:val="en-US"/>
          </w:rPr>
          <w:delText xml:space="preserve"> </w:delText>
        </w:r>
        <w:r w:rsidR="00A537A0" w:rsidDel="00657AFF">
          <w:rPr>
            <w:lang w:val="en-US"/>
          </w:rPr>
          <w:delText xml:space="preserve">compared to </w:delText>
        </w:r>
        <w:r w:rsidR="008D7F32" w:rsidDel="00657AFF">
          <w:rPr>
            <w:lang w:val="en-US"/>
          </w:rPr>
          <w:delText xml:space="preserve">the parental lines.   </w:delText>
        </w:r>
        <w:r w:rsidDel="00657AFF">
          <w:rPr>
            <w:lang w:val="en-US"/>
          </w:rPr>
          <w:delText xml:space="preserve"> </w:delText>
        </w:r>
      </w:del>
    </w:p>
    <w:p w14:paraId="6ADECA41" w14:textId="331DCF86" w:rsidR="001B5240" w:rsidDel="00657AFF" w:rsidRDefault="001B5240" w:rsidP="000A45E5">
      <w:pPr>
        <w:spacing w:after="120" w:line="276" w:lineRule="auto"/>
        <w:rPr>
          <w:del w:id="235" w:author="Annaliese" w:date="2022-06-09T14:30:00Z"/>
          <w:b/>
          <w:lang w:val="en-GB"/>
        </w:rPr>
      </w:pPr>
    </w:p>
    <w:p w14:paraId="5D8A05CA" w14:textId="6AF6E768" w:rsidR="001B5240" w:rsidRPr="00CE79F5" w:rsidDel="00657AFF" w:rsidRDefault="001B5240" w:rsidP="000A45E5">
      <w:pPr>
        <w:spacing w:after="120" w:line="276" w:lineRule="auto"/>
        <w:rPr>
          <w:del w:id="236" w:author="Annaliese" w:date="2022-06-09T14:30:00Z"/>
          <w:b/>
          <w:lang w:val="en-GB"/>
        </w:rPr>
      </w:pPr>
      <w:del w:id="237" w:author="Annaliese" w:date="2022-06-09T14:30:00Z">
        <w:r w:rsidRPr="00CE79F5" w:rsidDel="00657AFF">
          <w:rPr>
            <w:b/>
            <w:lang w:val="en-GB"/>
          </w:rPr>
          <w:delText>Reproductive development</w:delText>
        </w:r>
      </w:del>
    </w:p>
    <w:p w14:paraId="130CF339" w14:textId="58B0B9F7" w:rsidR="001B5240" w:rsidRPr="0043728A" w:rsidDel="00657AFF" w:rsidRDefault="001B5240" w:rsidP="000A45E5">
      <w:pPr>
        <w:spacing w:after="120" w:line="276" w:lineRule="auto"/>
        <w:rPr>
          <w:del w:id="238" w:author="Annaliese" w:date="2022-06-09T14:30:00Z"/>
          <w:lang w:val="en-GB"/>
        </w:rPr>
      </w:pPr>
      <w:del w:id="239" w:author="Annaliese" w:date="2022-06-09T14:30:00Z">
        <w:r w:rsidDel="00657AFF">
          <w:rPr>
            <w:lang w:val="en-GB"/>
          </w:rPr>
          <w:delText xml:space="preserve">Flowering time was also highly variable among the two </w:delText>
        </w:r>
        <w:r w:rsidRPr="00572A5C" w:rsidDel="00657AFF">
          <w:rPr>
            <w:lang w:val="en-US"/>
          </w:rPr>
          <w:delText>JC hybrid</w:delText>
        </w:r>
        <w:r w:rsidDel="00657AFF">
          <w:rPr>
            <w:lang w:val="en-US"/>
          </w:rPr>
          <w:delText xml:space="preserve"> genotypes: BBCH51, the stage at which the main inflorescence becomes visible from the top, was advanced in J1C1 and delayed in J1C2 compared to their mid-parent mean. </w:delText>
        </w:r>
      </w:del>
    </w:p>
    <w:p w14:paraId="6E8E20B7" w14:textId="7BDA1E1E" w:rsidR="001B5240" w:rsidRPr="001B5240" w:rsidDel="00657AFF" w:rsidRDefault="001B5240" w:rsidP="000A45E5">
      <w:pPr>
        <w:spacing w:after="120" w:line="276" w:lineRule="auto"/>
        <w:rPr>
          <w:del w:id="240" w:author="Annaliese" w:date="2022-06-09T14:30:00Z"/>
          <w:b/>
          <w:lang w:val="en-GB"/>
        </w:rPr>
      </w:pPr>
    </w:p>
    <w:p w14:paraId="1ACF46BB" w14:textId="2FF87BDA" w:rsidR="004C5725" w:rsidRPr="00101DDC" w:rsidDel="00657AFF" w:rsidRDefault="004C5725" w:rsidP="000A45E5">
      <w:pPr>
        <w:spacing w:after="120" w:line="276" w:lineRule="auto"/>
        <w:rPr>
          <w:del w:id="241" w:author="Annaliese" w:date="2022-06-09T14:30:00Z"/>
          <w:b/>
          <w:lang w:val="en-US"/>
        </w:rPr>
      </w:pPr>
      <w:del w:id="242" w:author="Annaliese" w:date="2022-06-09T14:30:00Z">
        <w:r w:rsidRPr="00101DDC" w:rsidDel="00657AFF">
          <w:rPr>
            <w:b/>
            <w:lang w:val="en-US"/>
          </w:rPr>
          <w:delText>Fertility estimates</w:delText>
        </w:r>
      </w:del>
    </w:p>
    <w:p w14:paraId="5DA213AD" w14:textId="56D1DBDC" w:rsidR="00A4686E" w:rsidDel="00657AFF" w:rsidRDefault="005D0CD6" w:rsidP="000A45E5">
      <w:pPr>
        <w:spacing w:after="120" w:line="276" w:lineRule="auto"/>
        <w:rPr>
          <w:del w:id="243" w:author="Annaliese" w:date="2022-06-09T14:30:00Z"/>
          <w:lang w:val="en-GB"/>
        </w:rPr>
      </w:pPr>
      <w:del w:id="244" w:author="Annaliese" w:date="2022-06-09T14:30:00Z">
        <w:r w:rsidDel="00657AFF">
          <w:rPr>
            <w:lang w:val="en-GB"/>
          </w:rPr>
          <w:delText xml:space="preserve">Fertility traits showed a high variability in </w:delText>
        </w:r>
        <w:r w:rsidRPr="00572A5C" w:rsidDel="00657AFF">
          <w:rPr>
            <w:lang w:val="en-US"/>
          </w:rPr>
          <w:delText>JC hybrids</w:delText>
        </w:r>
        <w:r w:rsidDel="00657AFF">
          <w:rPr>
            <w:lang w:val="en-US"/>
          </w:rPr>
          <w:delText xml:space="preserve">. </w:delText>
        </w:r>
        <w:r w:rsidR="004C5725" w:rsidRPr="00470BA6" w:rsidDel="00657AFF">
          <w:rPr>
            <w:lang w:val="en-GB"/>
          </w:rPr>
          <w:delText xml:space="preserve">Total plant pod weight was </w:delText>
        </w:r>
        <w:r w:rsidR="008D7F32" w:rsidRPr="00470BA6" w:rsidDel="00657AFF">
          <w:rPr>
            <w:lang w:val="en-GB"/>
          </w:rPr>
          <w:delText xml:space="preserve">extremely </w:delText>
        </w:r>
        <w:r w:rsidR="004C5725" w:rsidRPr="00470BA6" w:rsidDel="00657AFF">
          <w:rPr>
            <w:lang w:val="en-GB"/>
          </w:rPr>
          <w:delText xml:space="preserve">reduced in </w:delText>
        </w:r>
        <w:r w:rsidR="008D7F32" w:rsidRPr="00470BA6" w:rsidDel="00657AFF">
          <w:rPr>
            <w:lang w:val="en-GB"/>
          </w:rPr>
          <w:delText xml:space="preserve">genotype J1C2 </w:delText>
        </w:r>
        <w:r w:rsidR="00470BA6" w:rsidRPr="00470BA6" w:rsidDel="00657AFF">
          <w:rPr>
            <w:lang w:val="en-GB"/>
          </w:rPr>
          <w:delText>(by 29.13</w:delText>
        </w:r>
        <w:r w:rsidR="0000233E" w:rsidDel="00657AFF">
          <w:rPr>
            <w:lang w:val="en-GB"/>
          </w:rPr>
          <w:delText xml:space="preserve"> </w:delText>
        </w:r>
        <w:r w:rsidR="00470BA6" w:rsidRPr="00470BA6" w:rsidDel="00657AFF">
          <w:rPr>
            <w:lang w:val="en-GB"/>
          </w:rPr>
          <w:delText>g</w:delText>
        </w:r>
        <w:r w:rsidR="00A4686E" w:rsidDel="00657AFF">
          <w:rPr>
            <w:lang w:val="en-GB"/>
          </w:rPr>
          <w:delText xml:space="preserve"> to 3.92 g</w:delText>
        </w:r>
        <w:r w:rsidR="00470BA6" w:rsidRPr="00470BA6" w:rsidDel="00657AFF">
          <w:rPr>
            <w:lang w:val="en-GB"/>
          </w:rPr>
          <w:delText xml:space="preserve">) </w:delText>
        </w:r>
        <w:r w:rsidR="008D7F32" w:rsidRPr="00470BA6" w:rsidDel="00657AFF">
          <w:rPr>
            <w:lang w:val="en-GB"/>
          </w:rPr>
          <w:delText>and moderately reduced in genotype J1C1 (</w:delText>
        </w:r>
        <w:r w:rsidR="00470BA6" w:rsidRPr="00470BA6" w:rsidDel="00657AFF">
          <w:rPr>
            <w:lang w:val="en-GB"/>
          </w:rPr>
          <w:delText>by 11.35</w:delText>
        </w:r>
        <w:r w:rsidR="00A4686E" w:rsidDel="00657AFF">
          <w:rPr>
            <w:lang w:val="en-GB"/>
          </w:rPr>
          <w:delText xml:space="preserve"> </w:delText>
        </w:r>
        <w:r w:rsidR="00470BA6" w:rsidRPr="00470BA6" w:rsidDel="00657AFF">
          <w:rPr>
            <w:lang w:val="en-GB"/>
          </w:rPr>
          <w:delText>g</w:delText>
        </w:r>
        <w:r w:rsidR="00A4686E" w:rsidDel="00657AFF">
          <w:rPr>
            <w:lang w:val="en-GB"/>
          </w:rPr>
          <w:delText xml:space="preserve"> to 28.1 g</w:delText>
        </w:r>
        <w:r w:rsidR="008D7F32" w:rsidRPr="00470BA6" w:rsidDel="00657AFF">
          <w:rPr>
            <w:lang w:val="en-GB"/>
          </w:rPr>
          <w:delText>)</w:delText>
        </w:r>
        <w:r w:rsidR="00A4686E" w:rsidDel="00657AFF">
          <w:rPr>
            <w:lang w:val="en-GB"/>
          </w:rPr>
          <w:delText xml:space="preserve"> compared to the parental mean</w:delText>
        </w:r>
        <w:r w:rsidR="008D7F32" w:rsidRPr="00470BA6" w:rsidDel="00657AFF">
          <w:rPr>
            <w:lang w:val="en-GB"/>
          </w:rPr>
          <w:delText xml:space="preserve">. </w:delText>
        </w:r>
        <w:r w:rsidR="00EA2F7E" w:rsidRPr="00470BA6" w:rsidDel="00657AFF">
          <w:rPr>
            <w:lang w:val="en-GB"/>
          </w:rPr>
          <w:delText>Th</w:delText>
        </w:r>
        <w:r w:rsidR="00470BA6" w:rsidRPr="00470BA6" w:rsidDel="00657AFF">
          <w:rPr>
            <w:lang w:val="en-GB"/>
          </w:rPr>
          <w:delText>e extreme</w:delText>
        </w:r>
        <w:r w:rsidDel="00657AFF">
          <w:rPr>
            <w:lang w:val="en-GB"/>
          </w:rPr>
          <w:delText>ly</w:delText>
        </w:r>
        <w:r w:rsidR="00470BA6" w:rsidRPr="00470BA6" w:rsidDel="00657AFF">
          <w:rPr>
            <w:lang w:val="en-GB"/>
          </w:rPr>
          <w:delText xml:space="preserve"> </w:delText>
        </w:r>
        <w:r w:rsidDel="00657AFF">
          <w:rPr>
            <w:lang w:val="en-GB"/>
          </w:rPr>
          <w:delText>low</w:delText>
        </w:r>
        <w:r w:rsidR="00470BA6" w:rsidRPr="00470BA6" w:rsidDel="00657AFF">
          <w:rPr>
            <w:lang w:val="en-GB"/>
          </w:rPr>
          <w:delText xml:space="preserve"> plant pod weight</w:delText>
        </w:r>
        <w:r w:rsidR="00912C7A" w:rsidRPr="00470BA6" w:rsidDel="00657AFF">
          <w:rPr>
            <w:lang w:val="en-GB"/>
          </w:rPr>
          <w:delText xml:space="preserve"> </w:delText>
        </w:r>
        <w:r w:rsidR="00470BA6" w:rsidRPr="00470BA6" w:rsidDel="00657AFF">
          <w:rPr>
            <w:lang w:val="en-GB"/>
          </w:rPr>
          <w:delText xml:space="preserve">in genotype J1C2 </w:delText>
        </w:r>
        <w:r w:rsidR="00912C7A" w:rsidRPr="00470BA6" w:rsidDel="00657AFF">
          <w:rPr>
            <w:lang w:val="en-GB"/>
          </w:rPr>
          <w:delText xml:space="preserve">is in agreement with the lower number of pods per plant and the reduced thousand seed weight found in </w:delText>
        </w:r>
        <w:r w:rsidR="00470BA6" w:rsidRPr="00470BA6" w:rsidDel="00657AFF">
          <w:rPr>
            <w:lang w:val="en-GB"/>
          </w:rPr>
          <w:delText>this progeny set</w:delText>
        </w:r>
        <w:r w:rsidR="00912C7A" w:rsidRPr="00470BA6" w:rsidDel="00657AFF">
          <w:rPr>
            <w:lang w:val="en-GB"/>
          </w:rPr>
          <w:delText xml:space="preserve">. </w:delText>
        </w:r>
      </w:del>
    </w:p>
    <w:p w14:paraId="1CD92DEE" w14:textId="49338E4F" w:rsidR="00912C7A" w:rsidDel="00657AFF" w:rsidRDefault="00A4686E" w:rsidP="000A45E5">
      <w:pPr>
        <w:spacing w:after="120" w:line="276" w:lineRule="auto"/>
        <w:rPr>
          <w:del w:id="245" w:author="Annaliese" w:date="2022-06-09T14:30:00Z"/>
          <w:lang w:val="en-GB"/>
        </w:rPr>
      </w:pPr>
      <w:del w:id="246" w:author="Annaliese" w:date="2022-06-09T14:30:00Z">
        <w:r w:rsidDel="00657AFF">
          <w:rPr>
            <w:lang w:val="en-GB"/>
          </w:rPr>
          <w:delText>Genotype J1C1, i</w:delText>
        </w:r>
        <w:r w:rsidR="00470BA6" w:rsidRPr="00470BA6" w:rsidDel="00657AFF">
          <w:rPr>
            <w:lang w:val="en-GB"/>
          </w:rPr>
          <w:delText>n</w:delText>
        </w:r>
        <w:r w:rsidR="00470BA6" w:rsidDel="00657AFF">
          <w:rPr>
            <w:lang w:val="en-GB"/>
          </w:rPr>
          <w:delText xml:space="preserve"> contrast, showed a higher</w:delText>
        </w:r>
        <w:r w:rsidR="00912C7A" w:rsidDel="00657AFF">
          <w:rPr>
            <w:lang w:val="en-GB"/>
          </w:rPr>
          <w:delText xml:space="preserve"> number of seeds per pod and </w:delText>
        </w:r>
        <w:r w:rsidR="005D0CD6" w:rsidDel="00657AFF">
          <w:rPr>
            <w:lang w:val="en-GB"/>
          </w:rPr>
          <w:delText xml:space="preserve">an increased </w:delText>
        </w:r>
        <w:r w:rsidR="00912C7A" w:rsidDel="00657AFF">
          <w:rPr>
            <w:lang w:val="en-GB"/>
          </w:rPr>
          <w:delText>seed weight per ten pods</w:delText>
        </w:r>
        <w:r w:rsidR="005D0CD6" w:rsidDel="00657AFF">
          <w:rPr>
            <w:lang w:val="en-GB"/>
          </w:rPr>
          <w:delText xml:space="preserve"> compared to the </w:delText>
        </w:r>
        <w:r w:rsidDel="00657AFF">
          <w:rPr>
            <w:lang w:val="en-GB"/>
          </w:rPr>
          <w:delText>parents average</w:delText>
        </w:r>
        <w:r w:rsidR="00470BA6" w:rsidDel="00657AFF">
          <w:rPr>
            <w:lang w:val="en-GB"/>
          </w:rPr>
          <w:delText>.</w:delText>
        </w:r>
        <w:r w:rsidDel="00657AFF">
          <w:rPr>
            <w:lang w:val="en-GB"/>
          </w:rPr>
          <w:delText xml:space="preserve"> (However, pod-related data are missing or incomplete for this genotype and we are lacking a </w:delText>
        </w:r>
        <w:r w:rsidR="003740C9" w:rsidDel="00657AFF">
          <w:rPr>
            <w:lang w:val="en-GB"/>
          </w:rPr>
          <w:delText>comprehensive picture of changes in fertility traits.)</w:delText>
        </w:r>
        <w:r w:rsidDel="00657AFF">
          <w:rPr>
            <w:lang w:val="en-GB"/>
          </w:rPr>
          <w:delText xml:space="preserve"> </w:delText>
        </w:r>
        <w:r w:rsidR="00101DDC" w:rsidDel="00657AFF">
          <w:rPr>
            <w:lang w:val="en-GB"/>
          </w:rPr>
          <w:delText xml:space="preserve"> </w:delText>
        </w:r>
        <w:r w:rsidR="00912C7A" w:rsidDel="00657AFF">
          <w:rPr>
            <w:lang w:val="en-GB"/>
          </w:rPr>
          <w:delText xml:space="preserve"> </w:delText>
        </w:r>
      </w:del>
    </w:p>
    <w:p w14:paraId="151545ED" w14:textId="750562F6" w:rsidR="00CE79F5" w:rsidDel="00CC7B97" w:rsidRDefault="00CE79F5" w:rsidP="000A45E5">
      <w:pPr>
        <w:spacing w:after="120" w:line="276" w:lineRule="auto"/>
        <w:rPr>
          <w:del w:id="247" w:author="Annaliese" w:date="2022-06-09T14:44:00Z"/>
          <w:b/>
          <w:lang w:val="en-US"/>
        </w:rPr>
      </w:pPr>
    </w:p>
    <w:p w14:paraId="6ABB6541" w14:textId="5B659093" w:rsidR="00FD3434" w:rsidDel="00CC7B97" w:rsidRDefault="00FD3434" w:rsidP="000A45E5">
      <w:pPr>
        <w:spacing w:after="120" w:line="276" w:lineRule="auto"/>
        <w:rPr>
          <w:del w:id="248" w:author="Annaliese" w:date="2022-06-09T14:44:00Z"/>
          <w:b/>
          <w:sz w:val="24"/>
          <w:szCs w:val="24"/>
          <w:lang w:val="en-GB"/>
        </w:rPr>
      </w:pPr>
      <w:del w:id="249" w:author="Annaliese" w:date="2022-06-09T14:44:00Z">
        <w:r w:rsidDel="00CC7B97">
          <w:rPr>
            <w:b/>
            <w:sz w:val="24"/>
            <w:szCs w:val="24"/>
            <w:lang w:val="en-GB"/>
          </w:rPr>
          <w:br w:type="page"/>
        </w:r>
      </w:del>
    </w:p>
    <w:p w14:paraId="18754A13" w14:textId="0BB7902A" w:rsidR="00C944F6" w:rsidDel="007D075A" w:rsidRDefault="00C944F6" w:rsidP="000A45E5">
      <w:pPr>
        <w:spacing w:after="120" w:line="276" w:lineRule="auto"/>
        <w:rPr>
          <w:del w:id="250" w:author="Annaliese" w:date="2022-06-09T14:45:00Z"/>
          <w:b/>
          <w:sz w:val="24"/>
          <w:szCs w:val="24"/>
          <w:lang w:val="en-GB"/>
        </w:rPr>
      </w:pPr>
      <w:del w:id="251" w:author="Annaliese" w:date="2022-06-09T14:45:00Z">
        <w:r w:rsidRPr="009E0C06" w:rsidDel="007D075A">
          <w:rPr>
            <w:b/>
            <w:sz w:val="24"/>
            <w:szCs w:val="24"/>
            <w:lang w:val="en-GB"/>
          </w:rPr>
          <w:lastRenderedPageBreak/>
          <w:delText>Comparison group 4: F1 allohexaploids</w:delText>
        </w:r>
      </w:del>
    </w:p>
    <w:p w14:paraId="0482684F" w14:textId="4ADA1B71" w:rsidR="00423CD5" w:rsidDel="007D075A" w:rsidRDefault="00423CD5" w:rsidP="000A45E5">
      <w:pPr>
        <w:spacing w:after="120" w:line="276" w:lineRule="auto"/>
        <w:rPr>
          <w:del w:id="252" w:author="Annaliese" w:date="2022-06-09T14:45:00Z"/>
          <w:rFonts w:ascii="Calibri" w:eastAsia="+mn-ea" w:hAnsi="Calibri" w:cs="+mn-cs"/>
          <w:color w:val="000000"/>
          <w:kern w:val="24"/>
          <w:lang w:val="en-US" w:eastAsia="en-GB"/>
        </w:rPr>
      </w:pPr>
      <w:del w:id="253" w:author="Annaliese" w:date="2022-06-09T14:45:00Z">
        <w:r w:rsidRPr="00423CD5" w:rsidDel="007D075A">
          <w:rPr>
            <w:rFonts w:ascii="Calibri" w:eastAsia="+mn-ea" w:hAnsi="Calibri" w:cs="+mn-cs"/>
            <w:color w:val="000000"/>
            <w:kern w:val="24"/>
            <w:lang w:val="en-US" w:eastAsia="en-GB"/>
          </w:rPr>
          <w:delText>AABBCC (</w:delText>
        </w:r>
        <w:r w:rsidR="00EB5AC1" w:rsidRPr="004E67D5" w:rsidDel="007D075A">
          <w:rPr>
            <w:rFonts w:ascii="Calibri" w:eastAsia="+mn-ea" w:hAnsi="Calibri" w:cs="+mn-cs"/>
            <w:color w:val="000000"/>
            <w:kern w:val="24"/>
            <w:lang w:val="en-US" w:eastAsia="en-GB"/>
          </w:rPr>
          <w:delText>allohexaploid</w:delText>
        </w:r>
        <w:r w:rsidR="00EB5AC1" w:rsidDel="007D075A">
          <w:rPr>
            <w:rFonts w:ascii="Calibri" w:eastAsia="+mn-ea" w:hAnsi="Calibri" w:cs="+mn-cs"/>
            <w:color w:val="000000"/>
            <w:kern w:val="24"/>
            <w:lang w:val="en-US" w:eastAsia="en-GB"/>
          </w:rPr>
          <w:delText xml:space="preserve">, </w:delText>
        </w:r>
        <w:r w:rsidRPr="00423CD5" w:rsidDel="007D075A">
          <w:rPr>
            <w:rFonts w:ascii="Calibri" w:eastAsia="+mn-ea" w:hAnsi="Calibri" w:cs="+mn-cs"/>
            <w:color w:val="000000"/>
            <w:kern w:val="24"/>
            <w:lang w:val="en-US" w:eastAsia="en-GB"/>
          </w:rPr>
          <w:delText>homozygous) x AABBCC (</w:delText>
        </w:r>
        <w:r w:rsidR="00EB5AC1" w:rsidRPr="004E67D5" w:rsidDel="007D075A">
          <w:rPr>
            <w:rFonts w:ascii="Calibri" w:eastAsia="+mn-ea" w:hAnsi="Calibri" w:cs="+mn-cs"/>
            <w:color w:val="000000"/>
            <w:kern w:val="24"/>
            <w:lang w:val="en-US" w:eastAsia="en-GB"/>
          </w:rPr>
          <w:delText>allohexaploid</w:delText>
        </w:r>
        <w:r w:rsidR="00EB5AC1" w:rsidDel="007D075A">
          <w:rPr>
            <w:rFonts w:ascii="Calibri" w:eastAsia="+mn-ea" w:hAnsi="Calibri" w:cs="+mn-cs"/>
            <w:color w:val="000000"/>
            <w:kern w:val="24"/>
            <w:lang w:val="en-US" w:eastAsia="en-GB"/>
          </w:rPr>
          <w:delText xml:space="preserve">, </w:delText>
        </w:r>
        <w:r w:rsidRPr="00423CD5" w:rsidDel="007D075A">
          <w:rPr>
            <w:rFonts w:ascii="Calibri" w:eastAsia="+mn-ea" w:hAnsi="Calibri" w:cs="+mn-cs"/>
            <w:color w:val="000000"/>
            <w:kern w:val="24"/>
            <w:lang w:val="en-US" w:eastAsia="en-GB"/>
          </w:rPr>
          <w:delText>homozygous) = AABBCC (</w:delText>
        </w:r>
        <w:r w:rsidR="00EB5AC1" w:rsidRPr="004E67D5" w:rsidDel="007D075A">
          <w:rPr>
            <w:rFonts w:ascii="Calibri" w:eastAsia="+mn-ea" w:hAnsi="Calibri" w:cs="+mn-cs"/>
            <w:color w:val="000000"/>
            <w:kern w:val="24"/>
            <w:lang w:val="en-US" w:eastAsia="en-GB"/>
          </w:rPr>
          <w:delText>allohexaploid</w:delText>
        </w:r>
        <w:r w:rsidR="00EB5AC1" w:rsidDel="007D075A">
          <w:rPr>
            <w:rFonts w:ascii="Calibri" w:eastAsia="+mn-ea" w:hAnsi="Calibri" w:cs="+mn-cs"/>
            <w:color w:val="000000"/>
            <w:kern w:val="24"/>
            <w:lang w:val="en-US" w:eastAsia="en-GB"/>
          </w:rPr>
          <w:delText xml:space="preserve">, </w:delText>
        </w:r>
        <w:r w:rsidRPr="00423CD5" w:rsidDel="007D075A">
          <w:rPr>
            <w:rFonts w:ascii="Calibri" w:eastAsia="+mn-ea" w:hAnsi="Calibri" w:cs="+mn-cs"/>
            <w:color w:val="000000"/>
            <w:kern w:val="24"/>
            <w:lang w:val="en-US" w:eastAsia="en-GB"/>
          </w:rPr>
          <w:delText>heterozygous)</w:delText>
        </w:r>
      </w:del>
    </w:p>
    <w:p w14:paraId="19E85F84" w14:textId="2C5B94D2" w:rsidR="00423CD5" w:rsidRPr="00423CD5" w:rsidDel="007D075A" w:rsidRDefault="00423CD5" w:rsidP="000A45E5">
      <w:pPr>
        <w:spacing w:after="120" w:line="276" w:lineRule="auto"/>
        <w:rPr>
          <w:del w:id="254" w:author="Annaliese" w:date="2022-06-09T14:45:00Z"/>
          <w:rFonts w:ascii="Times New Roman" w:eastAsia="Times New Roman" w:hAnsi="Times New Roman" w:cs="Times New Roman"/>
          <w:lang w:val="en-GB" w:eastAsia="en-GB"/>
        </w:rPr>
      </w:pPr>
    </w:p>
    <w:p w14:paraId="02A50301" w14:textId="6FF58DB5" w:rsidR="004E67D5" w:rsidRPr="004E67D5" w:rsidDel="007D075A" w:rsidRDefault="004E67D5" w:rsidP="000A45E5">
      <w:pPr>
        <w:spacing w:after="120" w:line="276" w:lineRule="auto"/>
        <w:rPr>
          <w:del w:id="255" w:author="Annaliese" w:date="2022-06-09T14:45:00Z"/>
          <w:rFonts w:ascii="Calibri" w:eastAsia="+mn-ea" w:hAnsi="Calibri" w:cs="+mn-cs"/>
          <w:b/>
          <w:color w:val="000000"/>
          <w:kern w:val="24"/>
          <w:lang w:val="en-US" w:eastAsia="en-GB"/>
        </w:rPr>
      </w:pPr>
      <w:del w:id="256" w:author="Annaliese" w:date="2022-06-09T14:45:00Z">
        <w:r w:rsidRPr="004E67D5" w:rsidDel="007D075A">
          <w:rPr>
            <w:rFonts w:ascii="Calibri" w:eastAsia="+mn-ea" w:hAnsi="Calibri" w:cs="+mn-cs"/>
            <w:b/>
            <w:color w:val="000000"/>
            <w:kern w:val="24"/>
            <w:lang w:val="en-US" w:eastAsia="en-GB"/>
          </w:rPr>
          <w:delText>Hypothes</w:delText>
        </w:r>
        <w:r w:rsidDel="007D075A">
          <w:rPr>
            <w:rFonts w:ascii="Calibri" w:eastAsia="+mn-ea" w:hAnsi="Calibri" w:cs="+mn-cs"/>
            <w:b/>
            <w:color w:val="000000"/>
            <w:kern w:val="24"/>
            <w:lang w:val="en-US" w:eastAsia="en-GB"/>
          </w:rPr>
          <w:delText>e</w:delText>
        </w:r>
        <w:r w:rsidRPr="004E67D5" w:rsidDel="007D075A">
          <w:rPr>
            <w:rFonts w:ascii="Calibri" w:eastAsia="+mn-ea" w:hAnsi="Calibri" w:cs="+mn-cs"/>
            <w:b/>
            <w:color w:val="000000"/>
            <w:kern w:val="24"/>
            <w:lang w:val="en-US" w:eastAsia="en-GB"/>
          </w:rPr>
          <w:delText>s:</w:delText>
        </w:r>
      </w:del>
    </w:p>
    <w:p w14:paraId="0F70EBBF" w14:textId="4F4F5741" w:rsidR="004E67D5" w:rsidDel="007D075A" w:rsidRDefault="004E67D5" w:rsidP="000A45E5">
      <w:pPr>
        <w:spacing w:after="120" w:line="276" w:lineRule="auto"/>
        <w:rPr>
          <w:del w:id="257" w:author="Annaliese" w:date="2022-06-09T14:45:00Z"/>
          <w:rFonts w:ascii="Calibri" w:eastAsia="+mn-ea" w:hAnsi="Calibri" w:cs="+mn-cs"/>
          <w:color w:val="000000"/>
          <w:kern w:val="24"/>
          <w:lang w:val="en-US" w:eastAsia="en-GB"/>
        </w:rPr>
      </w:pPr>
      <w:del w:id="258" w:author="Annaliese" w:date="2022-06-09T14:45:00Z">
        <w:r w:rsidRPr="004E67D5" w:rsidDel="007D075A">
          <w:rPr>
            <w:rFonts w:ascii="Calibri" w:eastAsia="+mn-ea" w:hAnsi="Calibri" w:cs="+mn-cs"/>
            <w:color w:val="000000"/>
            <w:kern w:val="24"/>
            <w:lang w:val="en-US" w:eastAsia="en-GB"/>
          </w:rPr>
          <w:delText xml:space="preserve">Increased heterozygosity in the allohexaploid hybrids will result in increased hybrid vigour </w:delText>
        </w:r>
      </w:del>
    </w:p>
    <w:p w14:paraId="7A10C292" w14:textId="33EB6FB7" w:rsidR="004E67D5" w:rsidRPr="004E67D5" w:rsidDel="007D075A" w:rsidRDefault="004E67D5" w:rsidP="000A45E5">
      <w:pPr>
        <w:pStyle w:val="Listenabsatz"/>
        <w:numPr>
          <w:ilvl w:val="0"/>
          <w:numId w:val="8"/>
        </w:numPr>
        <w:spacing w:after="120" w:line="276" w:lineRule="auto"/>
        <w:contextualSpacing w:val="0"/>
        <w:rPr>
          <w:del w:id="259" w:author="Annaliese" w:date="2022-06-09T14:45:00Z"/>
          <w:rFonts w:ascii="Calibri" w:eastAsia="+mn-ea" w:hAnsi="Calibri" w:cs="+mn-cs"/>
          <w:color w:val="000000"/>
          <w:kern w:val="24"/>
          <w:lang w:val="en-US" w:eastAsia="en-GB"/>
        </w:rPr>
      </w:pPr>
      <w:del w:id="260" w:author="Annaliese" w:date="2022-06-09T14:45:00Z">
        <w:r w:rsidRPr="004E67D5" w:rsidDel="007D075A">
          <w:rPr>
            <w:rFonts w:ascii="Calibri" w:eastAsia="+mn-ea" w:hAnsi="Calibri" w:cs="+mn-cs"/>
            <w:color w:val="000000"/>
            <w:kern w:val="24"/>
            <w:lang w:val="en-US" w:eastAsia="en-GB"/>
          </w:rPr>
          <w:delText xml:space="preserve">Hybrid allohexaploids will grow faster than their homozygous allohexaploid parents </w:delText>
        </w:r>
      </w:del>
    </w:p>
    <w:p w14:paraId="7005571E" w14:textId="58F17033" w:rsidR="00423CD5" w:rsidRPr="004E67D5" w:rsidDel="007D075A" w:rsidRDefault="004E67D5" w:rsidP="000A45E5">
      <w:pPr>
        <w:pStyle w:val="Listenabsatz"/>
        <w:numPr>
          <w:ilvl w:val="0"/>
          <w:numId w:val="8"/>
        </w:numPr>
        <w:spacing w:after="120" w:line="276" w:lineRule="auto"/>
        <w:contextualSpacing w:val="0"/>
        <w:rPr>
          <w:del w:id="261" w:author="Annaliese" w:date="2022-06-09T14:45:00Z"/>
          <w:rFonts w:ascii="Calibri" w:eastAsia="+mn-ea" w:hAnsi="Calibri" w:cs="+mn-cs"/>
          <w:color w:val="000000"/>
          <w:kern w:val="24"/>
          <w:lang w:val="en-US" w:eastAsia="en-GB"/>
        </w:rPr>
      </w:pPr>
      <w:del w:id="262" w:author="Annaliese" w:date="2022-06-09T14:45:00Z">
        <w:r w:rsidRPr="004E67D5" w:rsidDel="007D075A">
          <w:rPr>
            <w:rFonts w:ascii="Calibri" w:eastAsia="+mn-ea" w:hAnsi="Calibri" w:cs="+mn-cs"/>
            <w:color w:val="000000"/>
            <w:kern w:val="24"/>
            <w:lang w:val="en-US" w:eastAsia="en-GB"/>
          </w:rPr>
          <w:delText>Hybrid allohexaploids will have a higher total biomass production at flowering than their homozygous allohexaploid parents</w:delText>
        </w:r>
      </w:del>
    </w:p>
    <w:p w14:paraId="17EC1250" w14:textId="77777777" w:rsidR="00423CD5" w:rsidDel="007D075A" w:rsidRDefault="00423CD5" w:rsidP="000A45E5">
      <w:pPr>
        <w:spacing w:after="120" w:line="276" w:lineRule="auto"/>
        <w:rPr>
          <w:del w:id="263" w:author="Annaliese" w:date="2022-06-09T14:45:00Z"/>
          <w:rFonts w:ascii="Calibri" w:eastAsia="+mn-ea" w:hAnsi="Calibri" w:cs="+mn-cs"/>
          <w:color w:val="000000"/>
          <w:kern w:val="24"/>
          <w:lang w:val="en-US" w:eastAsia="en-GB"/>
        </w:rPr>
      </w:pPr>
    </w:p>
    <w:p w14:paraId="568736A4" w14:textId="587137D2" w:rsidR="00F75C2E" w:rsidDel="007D075A" w:rsidRDefault="0058549E" w:rsidP="000A45E5">
      <w:pPr>
        <w:spacing w:after="120" w:line="276" w:lineRule="auto"/>
        <w:rPr>
          <w:del w:id="264" w:author="Annaliese" w:date="2022-06-09T14:45:00Z"/>
          <w:b/>
          <w:lang w:val="en-US"/>
        </w:rPr>
      </w:pPr>
      <w:del w:id="265" w:author="Annaliese" w:date="2022-06-09T14:45:00Z">
        <w:r w:rsidDel="007D075A">
          <w:rPr>
            <w:b/>
            <w:lang w:val="en-US"/>
          </w:rPr>
          <w:delText>Growth</w:delText>
        </w:r>
      </w:del>
    </w:p>
    <w:p w14:paraId="1C481888" w14:textId="6D7DD6C0" w:rsidR="0058549E" w:rsidRPr="00752E96" w:rsidRDefault="003F246C" w:rsidP="000A45E5">
      <w:pPr>
        <w:spacing w:after="120" w:line="276" w:lineRule="auto"/>
        <w:rPr>
          <w:lang w:val="en-GB"/>
        </w:rPr>
      </w:pPr>
      <w:r w:rsidRPr="00B4671A">
        <w:rPr>
          <w:lang w:val="en-GB"/>
        </w:rPr>
        <w:t xml:space="preserve">Across the </w:t>
      </w:r>
      <w:r>
        <w:rPr>
          <w:lang w:val="en-GB"/>
        </w:rPr>
        <w:t xml:space="preserve">nine </w:t>
      </w:r>
      <w:del w:id="266" w:author="Annaliese" w:date="2022-06-09T14:55:00Z">
        <w:r w:rsidRPr="00423CD5" w:rsidDel="00087B15">
          <w:rPr>
            <w:rFonts w:ascii="Calibri" w:eastAsia="+mn-ea" w:hAnsi="Calibri" w:cs="+mn-cs"/>
            <w:color w:val="000000"/>
            <w:kern w:val="24"/>
            <w:lang w:val="en-US" w:eastAsia="en-GB"/>
          </w:rPr>
          <w:delText>heterozygous</w:delText>
        </w:r>
        <w:r w:rsidRPr="000903FE" w:rsidDel="00087B15">
          <w:rPr>
            <w:lang w:val="en-GB"/>
          </w:rPr>
          <w:delText xml:space="preserve"> </w:delText>
        </w:r>
      </w:del>
      <w:r w:rsidRPr="00F77C34">
        <w:rPr>
          <w:lang w:val="en-GB"/>
        </w:rPr>
        <w:t>F1 allohexaploid</w:t>
      </w:r>
      <w:r w:rsidR="00F64A64">
        <w:rPr>
          <w:lang w:val="en-GB"/>
        </w:rPr>
        <w:t xml:space="preserve"> genotypes</w:t>
      </w:r>
      <w:r>
        <w:rPr>
          <w:lang w:val="en-GB"/>
        </w:rPr>
        <w:t xml:space="preserve"> there was a </w:t>
      </w:r>
      <w:r w:rsidR="00B13095">
        <w:rPr>
          <w:lang w:val="en-GB"/>
        </w:rPr>
        <w:t>tendency</w:t>
      </w:r>
      <w:r>
        <w:rPr>
          <w:lang w:val="en-GB"/>
        </w:rPr>
        <w:t xml:space="preserve"> towards enhanced growth</w:t>
      </w:r>
      <w:r w:rsidR="004646D9">
        <w:rPr>
          <w:lang w:val="en-GB"/>
        </w:rPr>
        <w:t xml:space="preserve">. </w:t>
      </w:r>
      <w:r w:rsidR="00DE1590">
        <w:rPr>
          <w:lang w:val="en-GB"/>
        </w:rPr>
        <w:t xml:space="preserve">In all progeny sets </w:t>
      </w:r>
      <w:r w:rsidR="0016549C">
        <w:rPr>
          <w:lang w:val="en-GB"/>
        </w:rPr>
        <w:t>m</w:t>
      </w:r>
      <w:r w:rsidR="003F7D22">
        <w:rPr>
          <w:lang w:val="en-GB"/>
        </w:rPr>
        <w:t xml:space="preserve">aximum height assessed by imaging analyses was </w:t>
      </w:r>
      <w:r w:rsidR="00FC3189">
        <w:rPr>
          <w:lang w:val="en-GB"/>
        </w:rPr>
        <w:t>close</w:t>
      </w:r>
      <w:r w:rsidR="0016549C">
        <w:rPr>
          <w:lang w:val="en-GB"/>
        </w:rPr>
        <w:t>r</w:t>
      </w:r>
      <w:r w:rsidR="00FC3189">
        <w:rPr>
          <w:lang w:val="en-GB"/>
        </w:rPr>
        <w:t xml:space="preserve"> to the higher performing parent (i.e. significantly </w:t>
      </w:r>
      <w:r w:rsidR="00DE1590">
        <w:rPr>
          <w:lang w:val="en-GB"/>
        </w:rPr>
        <w:t>above</w:t>
      </w:r>
      <w:r w:rsidR="00FC3189">
        <w:rPr>
          <w:lang w:val="en-GB"/>
        </w:rPr>
        <w:t xml:space="preserve"> the smaller parent, not different from the taller parent).</w:t>
      </w:r>
      <w:r w:rsidR="00171B93">
        <w:rPr>
          <w:lang w:val="en-GB"/>
        </w:rPr>
        <w:t xml:space="preserve"> </w:t>
      </w:r>
      <w:r w:rsidR="00DE1590">
        <w:rPr>
          <w:lang w:val="en-GB"/>
        </w:rPr>
        <w:t>Four of these</w:t>
      </w:r>
      <w:r w:rsidR="00FC3189">
        <w:rPr>
          <w:lang w:val="en-GB"/>
        </w:rPr>
        <w:t xml:space="preserve"> progeny sets </w:t>
      </w:r>
      <w:r w:rsidR="00DE1590">
        <w:rPr>
          <w:lang w:val="en-GB"/>
        </w:rPr>
        <w:t xml:space="preserve">reached </w:t>
      </w:r>
      <w:r w:rsidR="0016549C">
        <w:rPr>
          <w:lang w:val="en-GB"/>
        </w:rPr>
        <w:t xml:space="preserve">a </w:t>
      </w:r>
      <w:r w:rsidR="00FC3189">
        <w:rPr>
          <w:lang w:val="en-GB"/>
        </w:rPr>
        <w:t>maximum height above the mid-parent mean (</w:t>
      </w:r>
      <w:commentRangeStart w:id="267"/>
      <w:r w:rsidR="00FC3189">
        <w:rPr>
          <w:lang w:val="en-GB"/>
        </w:rPr>
        <w:t>on average by 242.5 pixels</w:t>
      </w:r>
      <w:commentRangeEnd w:id="267"/>
      <w:r w:rsidR="00DE1590">
        <w:rPr>
          <w:rStyle w:val="Kommentarzeichen"/>
        </w:rPr>
        <w:commentReference w:id="267"/>
      </w:r>
      <w:r w:rsidR="00FC3189">
        <w:rPr>
          <w:lang w:val="en-GB"/>
        </w:rPr>
        <w:t xml:space="preserve">). </w:t>
      </w:r>
      <w:r w:rsidR="0016549C">
        <w:rPr>
          <w:lang w:val="en-GB"/>
        </w:rPr>
        <w:t>According to the hand measurements 3/9</w:t>
      </w:r>
      <w:r>
        <w:rPr>
          <w:lang w:val="en-GB"/>
        </w:rPr>
        <w:t xml:space="preserve"> were </w:t>
      </w:r>
      <w:r w:rsidR="00890B80">
        <w:rPr>
          <w:lang w:val="en-GB"/>
        </w:rPr>
        <w:t xml:space="preserve">by 26.3 cm </w:t>
      </w:r>
      <w:r w:rsidRPr="004C2BF5">
        <w:rPr>
          <w:lang w:val="en-GB"/>
        </w:rPr>
        <w:t>taller than</w:t>
      </w:r>
      <w:r>
        <w:rPr>
          <w:lang w:val="en-GB"/>
        </w:rPr>
        <w:t xml:space="preserve"> </w:t>
      </w:r>
      <w:r w:rsidR="0058549E" w:rsidRPr="00752E96">
        <w:rPr>
          <w:lang w:val="en-GB"/>
        </w:rPr>
        <w:t>the</w:t>
      </w:r>
      <w:r w:rsidR="00890B80">
        <w:rPr>
          <w:lang w:val="en-GB"/>
        </w:rPr>
        <w:t xml:space="preserve"> mid-</w:t>
      </w:r>
      <w:r w:rsidR="0058549E" w:rsidRPr="00752E96">
        <w:rPr>
          <w:lang w:val="en-GB"/>
        </w:rPr>
        <w:t>parent</w:t>
      </w:r>
      <w:r w:rsidR="00890B80">
        <w:rPr>
          <w:lang w:val="en-GB"/>
        </w:rPr>
        <w:t xml:space="preserve"> mean, with an</w:t>
      </w:r>
      <w:r w:rsidR="0058549E" w:rsidRPr="00752E96">
        <w:rPr>
          <w:lang w:val="en-GB"/>
        </w:rPr>
        <w:t xml:space="preserve"> </w:t>
      </w:r>
      <w:r w:rsidR="0044208C">
        <w:rPr>
          <w:lang w:val="en-GB"/>
        </w:rPr>
        <w:t>average</w:t>
      </w:r>
      <w:r w:rsidR="009F40FE">
        <w:rPr>
          <w:lang w:val="en-GB"/>
        </w:rPr>
        <w:t xml:space="preserve"> </w:t>
      </w:r>
      <w:r w:rsidR="00890B80">
        <w:rPr>
          <w:lang w:val="en-GB"/>
        </w:rPr>
        <w:t>maximum height of 168.3 cm</w:t>
      </w:r>
      <w:r>
        <w:rPr>
          <w:lang w:val="en-GB"/>
        </w:rPr>
        <w:t xml:space="preserve">. </w:t>
      </w:r>
    </w:p>
    <w:p w14:paraId="663C0A96" w14:textId="25699B43" w:rsidR="00171B93" w:rsidDel="007D075A" w:rsidRDefault="00171B93" w:rsidP="000A45E5">
      <w:pPr>
        <w:spacing w:after="120" w:line="276" w:lineRule="auto"/>
        <w:rPr>
          <w:del w:id="268" w:author="Annaliese" w:date="2022-06-09T14:46:00Z"/>
          <w:lang w:val="en-GB"/>
        </w:rPr>
      </w:pPr>
      <w:r>
        <w:rPr>
          <w:lang w:val="en-GB"/>
        </w:rPr>
        <w:t xml:space="preserve">Superior maximum heights were rather due to increased growth rates than to extended growth periods. </w:t>
      </w:r>
      <w:commentRangeStart w:id="269"/>
      <w:r>
        <w:rPr>
          <w:lang w:val="en-GB"/>
        </w:rPr>
        <w:t xml:space="preserve">Four of the </w:t>
      </w:r>
      <w:del w:id="270" w:author="Annaliese" w:date="2022-06-09T14:59:00Z">
        <w:r w:rsidDel="00EC313E">
          <w:rPr>
            <w:lang w:val="en-GB"/>
          </w:rPr>
          <w:delText>progeny sets</w:delText>
        </w:r>
      </w:del>
      <w:ins w:id="271" w:author="Annaliese" w:date="2022-06-09T14:59:00Z">
        <w:r w:rsidR="00EC313E">
          <w:rPr>
            <w:lang w:val="en-GB"/>
          </w:rPr>
          <w:t>genotypes</w:t>
        </w:r>
      </w:ins>
      <w:r>
        <w:rPr>
          <w:lang w:val="en-GB"/>
        </w:rPr>
        <w:t xml:space="preserve"> </w:t>
      </w:r>
      <w:r w:rsidR="000D3850">
        <w:rPr>
          <w:lang w:val="en-GB"/>
        </w:rPr>
        <w:t>showing</w:t>
      </w:r>
      <w:r>
        <w:rPr>
          <w:lang w:val="en-GB"/>
        </w:rPr>
        <w:t xml:space="preserve"> increased heights relative to the smaller parent also </w:t>
      </w:r>
      <w:r w:rsidR="000D3850">
        <w:rPr>
          <w:lang w:val="en-GB"/>
        </w:rPr>
        <w:t>had</w:t>
      </w:r>
      <w:r>
        <w:rPr>
          <w:lang w:val="en-GB"/>
        </w:rPr>
        <w:t xml:space="preserve"> higher growth rates in comparison with this parent. </w:t>
      </w:r>
      <w:r w:rsidR="000D3850">
        <w:rPr>
          <w:lang w:val="en-GB"/>
        </w:rPr>
        <w:t xml:space="preserve">However, </w:t>
      </w:r>
      <w:r w:rsidR="00A537A0">
        <w:rPr>
          <w:lang w:val="en-GB"/>
        </w:rPr>
        <w:t>in relation</w:t>
      </w:r>
      <w:r w:rsidR="000D3850">
        <w:rPr>
          <w:lang w:val="en-GB"/>
        </w:rPr>
        <w:t xml:space="preserve"> to the mid-parent mean growth rates were mostly not significantly </w:t>
      </w:r>
      <w:r w:rsidR="0011246D">
        <w:rPr>
          <w:lang w:val="en-GB"/>
        </w:rPr>
        <w:t>increased</w:t>
      </w:r>
      <w:r w:rsidR="000D3850">
        <w:rPr>
          <w:lang w:val="en-GB"/>
        </w:rPr>
        <w:t xml:space="preserve">, except for one </w:t>
      </w:r>
      <w:del w:id="272" w:author="Annaliese" w:date="2022-06-09T14:59:00Z">
        <w:r w:rsidR="000D3850" w:rsidDel="00EC313E">
          <w:rPr>
            <w:lang w:val="en-GB"/>
          </w:rPr>
          <w:delText>progeny set</w:delText>
        </w:r>
      </w:del>
      <w:ins w:id="273" w:author="Annaliese" w:date="2022-06-09T14:59:00Z">
        <w:r w:rsidR="00EC313E">
          <w:rPr>
            <w:lang w:val="en-GB"/>
          </w:rPr>
          <w:t>genotype</w:t>
        </w:r>
      </w:ins>
      <w:commentRangeEnd w:id="269"/>
      <w:ins w:id="274" w:author="Annaliese" w:date="2022-06-09T15:01:00Z">
        <w:r w:rsidR="008B4083">
          <w:rPr>
            <w:rStyle w:val="Kommentarzeichen"/>
          </w:rPr>
          <w:commentReference w:id="269"/>
        </w:r>
      </w:ins>
      <w:r w:rsidR="000D3850">
        <w:rPr>
          <w:lang w:val="en-GB"/>
        </w:rPr>
        <w:t>.</w:t>
      </w:r>
      <w:ins w:id="275" w:author="Annaliese" w:date="2022-06-09T14:46:00Z">
        <w:r w:rsidR="007D075A">
          <w:rPr>
            <w:lang w:val="en-GB"/>
          </w:rPr>
          <w:t xml:space="preserve"> </w:t>
        </w:r>
      </w:ins>
    </w:p>
    <w:p w14:paraId="38CAE5C1" w14:textId="224069D6" w:rsidR="0058549E" w:rsidRPr="00F356C8" w:rsidRDefault="009970D8" w:rsidP="000A45E5">
      <w:pPr>
        <w:spacing w:after="120" w:line="276" w:lineRule="auto"/>
        <w:rPr>
          <w:lang w:val="en-GB"/>
        </w:rPr>
      </w:pPr>
      <w:r w:rsidRPr="00F356C8">
        <w:rPr>
          <w:lang w:val="en-GB"/>
        </w:rPr>
        <w:t xml:space="preserve">Branching in the F1 </w:t>
      </w:r>
      <w:proofErr w:type="spellStart"/>
      <w:r w:rsidRPr="00F356C8">
        <w:rPr>
          <w:lang w:val="en-GB"/>
        </w:rPr>
        <w:t>allohexaploids</w:t>
      </w:r>
      <w:proofErr w:type="spellEnd"/>
      <w:r w:rsidRPr="00F356C8">
        <w:rPr>
          <w:lang w:val="en-GB"/>
        </w:rPr>
        <w:t xml:space="preserve"> was </w:t>
      </w:r>
      <w:del w:id="276" w:author="Annaliese" w:date="2022-06-09T14:46:00Z">
        <w:r w:rsidRPr="00F356C8" w:rsidDel="007D075A">
          <w:rPr>
            <w:lang w:val="en-GB"/>
          </w:rPr>
          <w:delText xml:space="preserve">also </w:delText>
        </w:r>
      </w:del>
      <w:r w:rsidRPr="00F356C8">
        <w:rPr>
          <w:lang w:val="en-GB"/>
        </w:rPr>
        <w:t>within the range of the parental lines.</w:t>
      </w:r>
    </w:p>
    <w:p w14:paraId="71B29BF1" w14:textId="58F62B4B" w:rsidR="001B5240" w:rsidDel="00674EBC" w:rsidRDefault="001B5240" w:rsidP="000A45E5">
      <w:pPr>
        <w:spacing w:after="120" w:line="276" w:lineRule="auto"/>
        <w:rPr>
          <w:del w:id="277" w:author="Annaliese" w:date="2022-06-09T14:55:00Z"/>
          <w:b/>
          <w:lang w:val="en-GB"/>
        </w:rPr>
      </w:pPr>
    </w:p>
    <w:p w14:paraId="4E5091C9" w14:textId="34F31CA0" w:rsidR="001B5240" w:rsidRPr="00DA431D" w:rsidDel="00674EBC" w:rsidRDefault="001B5240" w:rsidP="000A45E5">
      <w:pPr>
        <w:spacing w:after="120" w:line="276" w:lineRule="auto"/>
        <w:rPr>
          <w:del w:id="278" w:author="Annaliese" w:date="2022-06-09T14:55:00Z"/>
          <w:b/>
          <w:lang w:val="en-GB"/>
        </w:rPr>
      </w:pPr>
      <w:del w:id="279" w:author="Annaliese" w:date="2022-06-09T14:55:00Z">
        <w:r w:rsidRPr="00DA431D" w:rsidDel="00674EBC">
          <w:rPr>
            <w:b/>
            <w:lang w:val="en-GB"/>
          </w:rPr>
          <w:delText>Reproductive development</w:delText>
        </w:r>
      </w:del>
    </w:p>
    <w:p w14:paraId="03F5AA35" w14:textId="3D845F35" w:rsidR="001B5240" w:rsidRPr="00780AE7" w:rsidRDefault="001B5240" w:rsidP="000A45E5">
      <w:pPr>
        <w:spacing w:after="120" w:line="276" w:lineRule="auto"/>
        <w:rPr>
          <w:lang w:val="en-GB"/>
        </w:rPr>
      </w:pPr>
      <w:r>
        <w:rPr>
          <w:lang w:val="en-GB"/>
        </w:rPr>
        <w:t xml:space="preserve">Flowering time was highly variable among the nine </w:t>
      </w:r>
      <w:del w:id="280" w:author="Annaliese" w:date="2022-06-09T14:55:00Z">
        <w:r w:rsidDel="00087B15">
          <w:rPr>
            <w:lang w:val="en-GB"/>
          </w:rPr>
          <w:delText xml:space="preserve">heterozygous </w:delText>
        </w:r>
      </w:del>
      <w:ins w:id="281" w:author="Annaliese" w:date="2022-06-09T14:55:00Z">
        <w:r w:rsidR="00087B15">
          <w:rPr>
            <w:lang w:val="en-GB"/>
          </w:rPr>
          <w:t>F</w:t>
        </w:r>
        <w:r w:rsidR="00087B15">
          <w:rPr>
            <w:lang w:val="en-GB"/>
          </w:rPr>
          <w:softHyphen/>
        </w:r>
        <w:r w:rsidR="00087B15">
          <w:rPr>
            <w:vertAlign w:val="subscript"/>
            <w:lang w:val="en-GB"/>
          </w:rPr>
          <w:t>1</w:t>
        </w:r>
        <w:r w:rsidR="00087B15">
          <w:rPr>
            <w:lang w:val="en-GB"/>
          </w:rPr>
          <w:t xml:space="preserve"> </w:t>
        </w:r>
      </w:ins>
      <w:r>
        <w:rPr>
          <w:lang w:val="en-GB"/>
        </w:rPr>
        <w:t xml:space="preserve">allohexaploid </w:t>
      </w:r>
      <w:del w:id="282" w:author="Annaliese" w:date="2022-06-09T14:59:00Z">
        <w:r w:rsidDel="00EC313E">
          <w:rPr>
            <w:lang w:val="en-GB"/>
          </w:rPr>
          <w:delText>progeny lines</w:delText>
        </w:r>
      </w:del>
      <w:ins w:id="283" w:author="Annaliese" w:date="2022-06-09T14:59:00Z">
        <w:r w:rsidR="00EC313E">
          <w:rPr>
            <w:lang w:val="en-GB"/>
          </w:rPr>
          <w:t>genotypes</w:t>
        </w:r>
      </w:ins>
      <w:r>
        <w:rPr>
          <w:lang w:val="en-GB"/>
        </w:rPr>
        <w:t>. Nevertheless</w:t>
      </w:r>
      <w:r w:rsidRPr="00F64A64">
        <w:rPr>
          <w:lang w:val="en-GB"/>
        </w:rPr>
        <w:t xml:space="preserve">, </w:t>
      </w:r>
      <w:r>
        <w:rPr>
          <w:lang w:val="en-GB"/>
        </w:rPr>
        <w:t>3/9</w:t>
      </w:r>
      <w:r w:rsidRPr="00F64A64">
        <w:rPr>
          <w:lang w:val="en-GB"/>
        </w:rPr>
        <w:t xml:space="preserve"> genotypes started flowering earlier</w:t>
      </w:r>
      <w:r>
        <w:rPr>
          <w:lang w:val="en-GB"/>
        </w:rPr>
        <w:t xml:space="preserve"> than their parents (on average 3.5 days compared to the mid-parent mean) and 6/9 reached BBCH61 and full flower closer to the earlier parent (significantly earlier than slower parent). One genotype flowered earlier than </w:t>
      </w:r>
      <w:r w:rsidRPr="00DA431D">
        <w:rPr>
          <w:lang w:val="en-GB"/>
        </w:rPr>
        <w:t>both parents</w:t>
      </w:r>
      <w:r>
        <w:rPr>
          <w:lang w:val="en-GB"/>
        </w:rPr>
        <w:t>. These observations were largely consistent in BBCH scoring and imaging analyses.</w:t>
      </w:r>
    </w:p>
    <w:p w14:paraId="747F2F90" w14:textId="0FA4775E" w:rsidR="001B5240" w:rsidDel="00087B15" w:rsidRDefault="001B5240" w:rsidP="000A45E5">
      <w:pPr>
        <w:spacing w:after="120" w:line="276" w:lineRule="auto"/>
        <w:rPr>
          <w:del w:id="284" w:author="Annaliese" w:date="2022-06-09T14:56:00Z"/>
          <w:b/>
          <w:lang w:val="en-GB"/>
        </w:rPr>
      </w:pPr>
    </w:p>
    <w:p w14:paraId="055E8D1C" w14:textId="6C44ADB0" w:rsidR="00CE79F5" w:rsidRPr="00A0260F" w:rsidDel="00087B15" w:rsidRDefault="00CE79F5" w:rsidP="000A45E5">
      <w:pPr>
        <w:spacing w:after="120" w:line="276" w:lineRule="auto"/>
        <w:rPr>
          <w:del w:id="285" w:author="Annaliese" w:date="2022-06-09T14:56:00Z"/>
          <w:b/>
          <w:lang w:val="en-GB"/>
        </w:rPr>
      </w:pPr>
      <w:del w:id="286" w:author="Annaliese" w:date="2022-06-09T14:56:00Z">
        <w:r w:rsidRPr="00A0260F" w:rsidDel="00087B15">
          <w:rPr>
            <w:b/>
            <w:lang w:val="en-GB"/>
          </w:rPr>
          <w:delText>Fertility estimates</w:delText>
        </w:r>
      </w:del>
    </w:p>
    <w:p w14:paraId="2C6A91F8" w14:textId="38505DC7" w:rsidR="0011246D" w:rsidDel="00087B15" w:rsidRDefault="0011246D" w:rsidP="000A45E5">
      <w:pPr>
        <w:spacing w:after="120" w:line="276" w:lineRule="auto"/>
        <w:rPr>
          <w:del w:id="287" w:author="Annaliese" w:date="2022-06-09T14:56:00Z"/>
          <w:lang w:val="en-GB"/>
        </w:rPr>
      </w:pPr>
      <w:r>
        <w:rPr>
          <w:lang w:val="en-GB"/>
        </w:rPr>
        <w:t>Differences in f</w:t>
      </w:r>
      <w:r w:rsidRPr="00F64A64">
        <w:rPr>
          <w:lang w:val="en-GB"/>
        </w:rPr>
        <w:t xml:space="preserve">ertility </w:t>
      </w:r>
      <w:r>
        <w:rPr>
          <w:lang w:val="en-GB"/>
        </w:rPr>
        <w:t>traits</w:t>
      </w:r>
      <w:r w:rsidRPr="00F64A64">
        <w:rPr>
          <w:lang w:val="en-GB"/>
        </w:rPr>
        <w:t xml:space="preserve"> </w:t>
      </w:r>
      <w:r>
        <w:rPr>
          <w:lang w:val="en-GB"/>
        </w:rPr>
        <w:t xml:space="preserve">between </w:t>
      </w:r>
      <w:r w:rsidR="001D0568">
        <w:rPr>
          <w:lang w:val="en-GB"/>
        </w:rPr>
        <w:t xml:space="preserve">the </w:t>
      </w:r>
      <w:r w:rsidR="00FE07F5" w:rsidRPr="004E67D5">
        <w:rPr>
          <w:rFonts w:ascii="Calibri" w:eastAsia="+mn-ea" w:hAnsi="Calibri" w:cs="+mn-cs"/>
          <w:color w:val="000000"/>
          <w:kern w:val="24"/>
          <w:lang w:val="en-US" w:eastAsia="en-GB"/>
        </w:rPr>
        <w:t>homozygous allohexaploid parents</w:t>
      </w:r>
      <w:r w:rsidR="00FE07F5">
        <w:rPr>
          <w:lang w:val="en-GB"/>
        </w:rPr>
        <w:t xml:space="preserve"> and their heterozygous </w:t>
      </w:r>
      <w:ins w:id="288" w:author="Annaliese" w:date="2022-06-09T14:59:00Z">
        <w:r w:rsidR="00EC313E">
          <w:rPr>
            <w:lang w:val="en-GB"/>
          </w:rPr>
          <w:t>F</w:t>
        </w:r>
        <w:r w:rsidR="00EC313E">
          <w:rPr>
            <w:vertAlign w:val="subscript"/>
            <w:lang w:val="en-GB"/>
          </w:rPr>
          <w:softHyphen/>
          <w:t>1</w:t>
        </w:r>
        <w:r w:rsidR="00EC313E">
          <w:rPr>
            <w:lang w:val="en-GB"/>
          </w:rPr>
          <w:t xml:space="preserve"> </w:t>
        </w:r>
      </w:ins>
      <w:r w:rsidR="00FE07F5">
        <w:rPr>
          <w:lang w:val="en-GB"/>
        </w:rPr>
        <w:t xml:space="preserve">progeny </w:t>
      </w:r>
      <w:r>
        <w:rPr>
          <w:lang w:val="en-GB"/>
        </w:rPr>
        <w:t>were highly variable</w:t>
      </w:r>
      <w:r w:rsidR="00FE07F5">
        <w:rPr>
          <w:lang w:val="en-GB"/>
        </w:rPr>
        <w:t xml:space="preserve"> among the various parent-progeny sets</w:t>
      </w:r>
      <w:r w:rsidR="00CE79F5">
        <w:rPr>
          <w:lang w:val="en-GB"/>
        </w:rPr>
        <w:t xml:space="preserve">, although </w:t>
      </w:r>
      <w:r w:rsidR="001D0568">
        <w:rPr>
          <w:lang w:val="en-GB"/>
        </w:rPr>
        <w:t>rarely significant</w:t>
      </w:r>
      <w:r w:rsidR="00CE79F5">
        <w:rPr>
          <w:lang w:val="en-GB"/>
        </w:rPr>
        <w:t xml:space="preserve">. </w:t>
      </w:r>
      <w:r w:rsidR="001D0568">
        <w:rPr>
          <w:lang w:val="en-GB"/>
        </w:rPr>
        <w:t>For example, s</w:t>
      </w:r>
      <w:r w:rsidR="00CE79F5">
        <w:rPr>
          <w:lang w:val="en-GB"/>
        </w:rPr>
        <w:t xml:space="preserve">eed weight </w:t>
      </w:r>
      <w:r w:rsidR="001D0568">
        <w:rPr>
          <w:lang w:val="en-GB"/>
        </w:rPr>
        <w:t xml:space="preserve">per ten pods </w:t>
      </w:r>
      <w:r w:rsidR="00CE79F5">
        <w:rPr>
          <w:lang w:val="en-GB"/>
        </w:rPr>
        <w:t xml:space="preserve">was </w:t>
      </w:r>
      <w:r w:rsidR="001D0568">
        <w:rPr>
          <w:lang w:val="en-GB"/>
        </w:rPr>
        <w:t>only in three cases significantly different from the mid-parent mean and these changes were in opposite directions: i</w:t>
      </w:r>
      <w:r w:rsidR="00CE79F5">
        <w:rPr>
          <w:lang w:val="en-GB"/>
        </w:rPr>
        <w:t>n 2/9 progeny sets</w:t>
      </w:r>
      <w:r w:rsidR="001D0568">
        <w:rPr>
          <w:lang w:val="en-GB"/>
        </w:rPr>
        <w:t xml:space="preserve"> it was reduced</w:t>
      </w:r>
      <w:r w:rsidR="00CE79F5">
        <w:rPr>
          <w:lang w:val="en-GB"/>
        </w:rPr>
        <w:t xml:space="preserve"> </w:t>
      </w:r>
      <w:r w:rsidR="001D0568">
        <w:rPr>
          <w:lang w:val="en-GB"/>
        </w:rPr>
        <w:t xml:space="preserve">and </w:t>
      </w:r>
      <w:r w:rsidR="00CE79F5">
        <w:rPr>
          <w:lang w:val="en-GB"/>
        </w:rPr>
        <w:t xml:space="preserve">in </w:t>
      </w:r>
      <w:commentRangeStart w:id="289"/>
      <w:r w:rsidR="001D0568">
        <w:rPr>
          <w:lang w:val="en-GB"/>
        </w:rPr>
        <w:t xml:space="preserve">1/9 </w:t>
      </w:r>
      <w:commentRangeEnd w:id="289"/>
      <w:r w:rsidR="00CC7FE9">
        <w:rPr>
          <w:rStyle w:val="Kommentarzeichen"/>
        </w:rPr>
        <w:commentReference w:id="289"/>
      </w:r>
      <w:r w:rsidR="001D0568">
        <w:rPr>
          <w:lang w:val="en-GB"/>
        </w:rPr>
        <w:t>increased.</w:t>
      </w:r>
      <w:r w:rsidR="00CE79F5">
        <w:rPr>
          <w:lang w:val="en-GB"/>
        </w:rPr>
        <w:t xml:space="preserve"> </w:t>
      </w:r>
    </w:p>
    <w:p w14:paraId="08614528" w14:textId="4A71636D" w:rsidR="00513FB1" w:rsidRDefault="0011246D" w:rsidP="000A45E5">
      <w:pPr>
        <w:spacing w:after="120" w:line="276" w:lineRule="auto"/>
        <w:rPr>
          <w:ins w:id="290" w:author="Annaliese" w:date="2022-06-09T15:05:00Z"/>
          <w:lang w:val="en-GB"/>
        </w:rPr>
      </w:pPr>
      <w:r>
        <w:rPr>
          <w:lang w:val="en-GB"/>
        </w:rPr>
        <w:t>However, s</w:t>
      </w:r>
      <w:r w:rsidR="00CE79F5">
        <w:rPr>
          <w:lang w:val="en-GB"/>
        </w:rPr>
        <w:t xml:space="preserve">ome of the </w:t>
      </w:r>
      <w:r w:rsidR="001D0568">
        <w:rPr>
          <w:lang w:val="en-GB"/>
        </w:rPr>
        <w:t>heterozygous</w:t>
      </w:r>
      <w:r w:rsidR="001D0568" w:rsidRPr="00F64A64">
        <w:rPr>
          <w:lang w:val="en-GB"/>
        </w:rPr>
        <w:t xml:space="preserve"> </w:t>
      </w:r>
      <w:r w:rsidR="00CE79F5" w:rsidRPr="00F64A64">
        <w:rPr>
          <w:lang w:val="en-GB"/>
        </w:rPr>
        <w:t xml:space="preserve">F1 </w:t>
      </w:r>
      <w:proofErr w:type="spellStart"/>
      <w:r w:rsidR="00CE79F5" w:rsidRPr="00F64A64">
        <w:rPr>
          <w:lang w:val="en-GB"/>
        </w:rPr>
        <w:t>allohexaploid</w:t>
      </w:r>
      <w:r w:rsidR="00CE79F5">
        <w:rPr>
          <w:lang w:val="en-GB"/>
        </w:rPr>
        <w:t>s</w:t>
      </w:r>
      <w:proofErr w:type="spellEnd"/>
      <w:r w:rsidR="00CE79F5">
        <w:rPr>
          <w:lang w:val="en-GB"/>
        </w:rPr>
        <w:t xml:space="preserve"> </w:t>
      </w:r>
      <w:r w:rsidR="00DB07ED">
        <w:rPr>
          <w:lang w:val="en-GB"/>
        </w:rPr>
        <w:t>displayed</w:t>
      </w:r>
      <w:r w:rsidR="00CE79F5">
        <w:rPr>
          <w:lang w:val="en-GB"/>
        </w:rPr>
        <w:t xml:space="preserve"> a clear reduction in f</w:t>
      </w:r>
      <w:r w:rsidR="00CE79F5" w:rsidRPr="00F64A64">
        <w:rPr>
          <w:lang w:val="en-GB"/>
        </w:rPr>
        <w:t xml:space="preserve">ertility </w:t>
      </w:r>
      <w:r w:rsidR="00CE79F5">
        <w:rPr>
          <w:lang w:val="en-GB"/>
        </w:rPr>
        <w:t>compared to their parent</w:t>
      </w:r>
      <w:del w:id="291" w:author="Annaliese" w:date="2022-06-09T14:56:00Z">
        <w:r w:rsidR="00CE79F5" w:rsidDel="00087B15">
          <w:rPr>
            <w:lang w:val="en-GB"/>
          </w:rPr>
          <w:delText>s</w:delText>
        </w:r>
      </w:del>
      <w:r w:rsidR="00CE79F5">
        <w:rPr>
          <w:lang w:val="en-GB"/>
        </w:rPr>
        <w:t xml:space="preserve"> average. </w:t>
      </w:r>
      <w:r>
        <w:rPr>
          <w:lang w:val="en-GB"/>
        </w:rPr>
        <w:t>G</w:t>
      </w:r>
      <w:proofErr w:type="spellStart"/>
      <w:r w:rsidR="00CE79F5">
        <w:rPr>
          <w:rFonts w:ascii="Calibri" w:eastAsia="+mn-ea" w:hAnsi="Calibri" w:cs="+mn-cs"/>
          <w:color w:val="000000"/>
          <w:kern w:val="24"/>
          <w:lang w:val="en-US" w:eastAsia="en-GB"/>
        </w:rPr>
        <w:t>enotypes</w:t>
      </w:r>
      <w:proofErr w:type="spellEnd"/>
      <w:r w:rsidR="00CE79F5">
        <w:rPr>
          <w:rFonts w:ascii="Calibri" w:eastAsia="+mn-ea" w:hAnsi="Calibri" w:cs="+mn-cs"/>
          <w:color w:val="000000"/>
          <w:kern w:val="24"/>
          <w:lang w:val="en-US" w:eastAsia="en-GB"/>
        </w:rPr>
        <w:t xml:space="preserve"> </w:t>
      </w:r>
      <w:commentRangeStart w:id="292"/>
      <w:r w:rsidR="00CE79F5" w:rsidRPr="00780AE7">
        <w:rPr>
          <w:rFonts w:ascii="Calibri" w:eastAsia="+mn-ea" w:hAnsi="Calibri" w:cs="+mn-cs"/>
          <w:color w:val="000000"/>
          <w:kern w:val="24"/>
          <w:lang w:val="en-US" w:eastAsia="en-GB"/>
        </w:rPr>
        <w:t>N5C2J2.N5C2J2</w:t>
      </w:r>
      <w:r w:rsidR="00CE79F5">
        <w:rPr>
          <w:rFonts w:ascii="Calibri" w:eastAsia="+mn-ea" w:hAnsi="Calibri" w:cs="+mn-cs"/>
          <w:color w:val="000000"/>
          <w:kern w:val="24"/>
          <w:lang w:val="en-US" w:eastAsia="en-GB"/>
        </w:rPr>
        <w:t xml:space="preserve"> </w:t>
      </w:r>
      <w:commentRangeEnd w:id="292"/>
      <w:r w:rsidR="00EC313E">
        <w:rPr>
          <w:rStyle w:val="Kommentarzeichen"/>
        </w:rPr>
        <w:commentReference w:id="292"/>
      </w:r>
      <w:r w:rsidR="00CE79F5">
        <w:rPr>
          <w:rFonts w:ascii="Calibri" w:eastAsia="+mn-ea" w:hAnsi="Calibri" w:cs="+mn-cs"/>
          <w:color w:val="000000"/>
          <w:kern w:val="24"/>
          <w:lang w:val="en-US" w:eastAsia="en-GB"/>
        </w:rPr>
        <w:t xml:space="preserve">and </w:t>
      </w:r>
      <w:r w:rsidR="00CE79F5" w:rsidRPr="00780AE7">
        <w:rPr>
          <w:rFonts w:ascii="Calibri" w:eastAsia="+mn-ea" w:hAnsi="Calibri" w:cs="+mn-cs"/>
          <w:color w:val="000000"/>
          <w:kern w:val="24"/>
          <w:lang w:val="en-US" w:eastAsia="en-GB"/>
        </w:rPr>
        <w:t>N6C2J2.O1J3</w:t>
      </w:r>
      <w:r w:rsidR="00CE79F5">
        <w:rPr>
          <w:rFonts w:ascii="Calibri" w:eastAsia="+mn-ea" w:hAnsi="Calibri" w:cs="+mn-cs"/>
          <w:color w:val="000000"/>
          <w:kern w:val="24"/>
          <w:lang w:val="en-US" w:eastAsia="en-GB"/>
        </w:rPr>
        <w:t xml:space="preserve"> showed a decline </w:t>
      </w:r>
      <w:r w:rsidR="001D0568">
        <w:rPr>
          <w:rFonts w:ascii="Calibri" w:eastAsia="+mn-ea" w:hAnsi="Calibri" w:cs="+mn-cs"/>
          <w:color w:val="000000"/>
          <w:kern w:val="24"/>
          <w:lang w:val="en-US" w:eastAsia="en-GB"/>
        </w:rPr>
        <w:t xml:space="preserve">in </w:t>
      </w:r>
      <w:r w:rsidR="00CE79F5">
        <w:rPr>
          <w:rFonts w:ascii="Calibri" w:eastAsia="+mn-ea" w:hAnsi="Calibri" w:cs="+mn-cs"/>
          <w:color w:val="000000"/>
          <w:kern w:val="24"/>
          <w:lang w:val="en-US" w:eastAsia="en-GB"/>
        </w:rPr>
        <w:lastRenderedPageBreak/>
        <w:t xml:space="preserve">seed number </w:t>
      </w:r>
      <w:r w:rsidR="00CE79F5" w:rsidRPr="00F64A64">
        <w:rPr>
          <w:lang w:val="en-GB"/>
        </w:rPr>
        <w:t>per</w:t>
      </w:r>
      <w:r w:rsidR="00CE79F5">
        <w:rPr>
          <w:lang w:val="en-GB"/>
        </w:rPr>
        <w:t xml:space="preserve"> </w:t>
      </w:r>
      <w:r w:rsidR="00CE79F5" w:rsidRPr="00F64A64">
        <w:rPr>
          <w:lang w:val="en-GB"/>
        </w:rPr>
        <w:t>pod</w:t>
      </w:r>
      <w:r w:rsidR="00CE79F5">
        <w:rPr>
          <w:lang w:val="en-GB"/>
        </w:rPr>
        <w:t xml:space="preserve"> (by 2 to 4 on average) and a decreased s</w:t>
      </w:r>
      <w:r w:rsidR="00CE79F5" w:rsidRPr="00F64A64">
        <w:rPr>
          <w:lang w:val="en-GB"/>
        </w:rPr>
        <w:t>eed w</w:t>
      </w:r>
      <w:r w:rsidR="00CE79F5">
        <w:rPr>
          <w:lang w:val="en-GB"/>
        </w:rPr>
        <w:t>eigh</w:t>
      </w:r>
      <w:r w:rsidR="00CE79F5" w:rsidRPr="00F64A64">
        <w:rPr>
          <w:lang w:val="en-GB"/>
        </w:rPr>
        <w:t>t</w:t>
      </w:r>
      <w:r w:rsidR="00CE79F5">
        <w:rPr>
          <w:lang w:val="en-GB"/>
        </w:rPr>
        <w:t xml:space="preserve"> per ten pods (by 676.5</w:t>
      </w:r>
      <w:r w:rsidR="00093F42">
        <w:rPr>
          <w:lang w:val="en-GB"/>
        </w:rPr>
        <w:t xml:space="preserve"> </w:t>
      </w:r>
      <w:r w:rsidR="00CE79F5">
        <w:rPr>
          <w:lang w:val="en-GB"/>
        </w:rPr>
        <w:t>g to 783.5</w:t>
      </w:r>
      <w:r w:rsidR="00093F42">
        <w:rPr>
          <w:lang w:val="en-GB"/>
        </w:rPr>
        <w:t xml:space="preserve"> </w:t>
      </w:r>
      <w:r w:rsidR="00CE79F5">
        <w:rPr>
          <w:lang w:val="en-GB"/>
        </w:rPr>
        <w:t>g on average).</w:t>
      </w:r>
    </w:p>
    <w:p w14:paraId="7B00187F" w14:textId="4DB8C06A" w:rsidR="002E2136" w:rsidRDefault="002E2136" w:rsidP="000A45E5">
      <w:pPr>
        <w:spacing w:after="120" w:line="276" w:lineRule="auto"/>
        <w:rPr>
          <w:ins w:id="293" w:author="Annaliese" w:date="2022-06-09T15:05:00Z"/>
          <w:rFonts w:ascii="Calibri" w:eastAsia="+mn-ea" w:hAnsi="Calibri" w:cs="+mn-cs"/>
          <w:color w:val="000000"/>
          <w:kern w:val="24"/>
          <w:lang w:val="en-GB" w:eastAsia="en-GB"/>
        </w:rPr>
      </w:pPr>
    </w:p>
    <w:p w14:paraId="0E023A1E" w14:textId="0F5E11CA" w:rsidR="002E2136" w:rsidRDefault="009B3A4D" w:rsidP="000A45E5">
      <w:pPr>
        <w:spacing w:after="120" w:line="276" w:lineRule="auto"/>
        <w:rPr>
          <w:ins w:id="294" w:author="Annaliese" w:date="2022-06-09T15:08:00Z"/>
          <w:rFonts w:ascii="Calibri" w:eastAsia="+mn-ea" w:hAnsi="Calibri" w:cs="+mn-cs"/>
          <w:b/>
          <w:color w:val="000000"/>
          <w:kern w:val="24"/>
          <w:lang w:val="en-GB" w:eastAsia="en-GB"/>
        </w:rPr>
      </w:pPr>
      <w:ins w:id="295" w:author="Annaliese" w:date="2022-06-09T15:08:00Z">
        <w:r>
          <w:rPr>
            <w:rFonts w:ascii="Calibri" w:eastAsia="+mn-ea" w:hAnsi="Calibri" w:cs="+mn-cs"/>
            <w:b/>
            <w:color w:val="000000"/>
            <w:kern w:val="24"/>
            <w:lang w:val="en-GB" w:eastAsia="en-GB"/>
          </w:rPr>
          <w:t>General trends and c</w:t>
        </w:r>
        <w:r w:rsidR="00ED34F9">
          <w:rPr>
            <w:rFonts w:ascii="Calibri" w:eastAsia="+mn-ea" w:hAnsi="Calibri" w:cs="+mn-cs"/>
            <w:b/>
            <w:color w:val="000000"/>
            <w:kern w:val="24"/>
            <w:lang w:val="en-GB" w:eastAsia="en-GB"/>
          </w:rPr>
          <w:t>omparisons across experimental progeny sets</w:t>
        </w:r>
      </w:ins>
    </w:p>
    <w:p w14:paraId="3ABEDB1A" w14:textId="61719E60" w:rsidR="00ED34F9" w:rsidRDefault="009B3A4D" w:rsidP="009B3A4D">
      <w:pPr>
        <w:pStyle w:val="Listenabsatz"/>
        <w:numPr>
          <w:ilvl w:val="0"/>
          <w:numId w:val="12"/>
        </w:numPr>
        <w:spacing w:after="120" w:line="276" w:lineRule="auto"/>
        <w:rPr>
          <w:ins w:id="296" w:author="Annaliese" w:date="2022-06-09T15:09:00Z"/>
          <w:rFonts w:ascii="Calibri" w:eastAsia="+mn-ea" w:hAnsi="Calibri" w:cs="+mn-cs"/>
          <w:color w:val="000000"/>
          <w:kern w:val="24"/>
          <w:lang w:val="en-GB" w:eastAsia="en-GB"/>
        </w:rPr>
      </w:pPr>
      <w:ins w:id="297" w:author="Annaliese" w:date="2022-06-09T15:08:00Z">
        <w:r>
          <w:rPr>
            <w:rFonts w:ascii="Calibri" w:eastAsia="+mn-ea" w:hAnsi="Calibri" w:cs="+mn-cs"/>
            <w:color w:val="000000"/>
            <w:kern w:val="24"/>
            <w:lang w:val="en-GB" w:eastAsia="en-GB"/>
          </w:rPr>
          <w:t xml:space="preserve">Which traits were most affected by </w:t>
        </w:r>
        <w:proofErr w:type="spellStart"/>
        <w:r>
          <w:rPr>
            <w:rFonts w:ascii="Calibri" w:eastAsia="+mn-ea" w:hAnsi="Calibri" w:cs="+mn-cs"/>
            <w:color w:val="000000"/>
            <w:kern w:val="24"/>
            <w:lang w:val="en-GB" w:eastAsia="en-GB"/>
          </w:rPr>
          <w:t>allopolyploidisation</w:t>
        </w:r>
        <w:proofErr w:type="spellEnd"/>
        <w:r>
          <w:rPr>
            <w:rFonts w:ascii="Calibri" w:eastAsia="+mn-ea" w:hAnsi="Calibri" w:cs="+mn-cs"/>
            <w:color w:val="000000"/>
            <w:kern w:val="24"/>
            <w:lang w:val="en-GB" w:eastAsia="en-GB"/>
          </w:rPr>
          <w:t>, and in which direction? (</w:t>
        </w:r>
        <w:proofErr w:type="gramStart"/>
        <w:r>
          <w:rPr>
            <w:rFonts w:ascii="Calibri" w:eastAsia="+mn-ea" w:hAnsi="Calibri" w:cs="+mn-cs"/>
            <w:color w:val="000000"/>
            <w:kern w:val="24"/>
            <w:lang w:val="en-GB" w:eastAsia="en-GB"/>
          </w:rPr>
          <w:t xml:space="preserve">e.g. </w:t>
        </w:r>
      </w:ins>
      <w:ins w:id="298" w:author="Annaliese" w:date="2022-06-09T15:09:00Z">
        <w:r>
          <w:rPr>
            <w:rFonts w:ascii="Calibri" w:eastAsia="+mn-ea" w:hAnsi="Calibri" w:cs="+mn-cs"/>
            <w:color w:val="000000"/>
            <w:kern w:val="24"/>
            <w:lang w:val="en-GB" w:eastAsia="en-GB"/>
          </w:rPr>
          <w:t>:</w:t>
        </w:r>
        <w:proofErr w:type="gramEnd"/>
        <w:r>
          <w:rPr>
            <w:rFonts w:ascii="Calibri" w:eastAsia="+mn-ea" w:hAnsi="Calibri" w:cs="+mn-cs"/>
            <w:color w:val="000000"/>
            <w:kern w:val="24"/>
            <w:lang w:val="en-GB" w:eastAsia="en-GB"/>
          </w:rPr>
          <w:t xml:space="preserve"> was flowering time generally delayed, fertility generally decreased, and plant height increased?)</w:t>
        </w:r>
      </w:ins>
    </w:p>
    <w:p w14:paraId="5ED5C64E" w14:textId="273F1F69" w:rsidR="009B3A4D" w:rsidRPr="009B3A4D" w:rsidRDefault="009B3A4D">
      <w:pPr>
        <w:pStyle w:val="Listenabsatz"/>
        <w:numPr>
          <w:ilvl w:val="0"/>
          <w:numId w:val="12"/>
        </w:numPr>
        <w:spacing w:after="120" w:line="276" w:lineRule="auto"/>
        <w:rPr>
          <w:rFonts w:ascii="Calibri" w:eastAsia="+mn-ea" w:hAnsi="Calibri" w:cs="+mn-cs"/>
          <w:color w:val="000000"/>
          <w:kern w:val="24"/>
          <w:lang w:val="en-GB" w:eastAsia="en-GB"/>
          <w:rPrChange w:id="299" w:author="Annaliese" w:date="2022-06-09T15:08:00Z">
            <w:rPr>
              <w:lang w:val="en-GB" w:eastAsia="en-GB"/>
            </w:rPr>
          </w:rPrChange>
        </w:rPr>
        <w:pPrChange w:id="300" w:author="Annaliese" w:date="2022-06-09T15:08:00Z">
          <w:pPr>
            <w:spacing w:after="120" w:line="276" w:lineRule="auto"/>
          </w:pPr>
        </w:pPrChange>
      </w:pPr>
      <w:ins w:id="301" w:author="Annaliese" w:date="2022-06-09T15:09:00Z">
        <w:r>
          <w:rPr>
            <w:rFonts w:ascii="Calibri" w:eastAsia="+mn-ea" w:hAnsi="Calibri" w:cs="+mn-cs"/>
            <w:color w:val="000000"/>
            <w:kern w:val="24"/>
            <w:lang w:val="en-GB" w:eastAsia="en-GB"/>
          </w:rPr>
          <w:t xml:space="preserve">What does the comparison of the novel </w:t>
        </w:r>
        <w:proofErr w:type="spellStart"/>
        <w:r>
          <w:rPr>
            <w:rFonts w:ascii="Calibri" w:eastAsia="+mn-ea" w:hAnsi="Calibri" w:cs="+mn-cs"/>
            <w:color w:val="000000"/>
            <w:kern w:val="24"/>
            <w:lang w:val="en-GB" w:eastAsia="en-GB"/>
          </w:rPr>
          <w:t>allohexaploids</w:t>
        </w:r>
        <w:proofErr w:type="spellEnd"/>
        <w:r>
          <w:rPr>
            <w:rFonts w:ascii="Calibri" w:eastAsia="+mn-ea" w:hAnsi="Calibri" w:cs="+mn-cs"/>
            <w:color w:val="000000"/>
            <w:kern w:val="24"/>
            <w:lang w:val="en-GB" w:eastAsia="en-GB"/>
          </w:rPr>
          <w:t xml:space="preserve"> to their F1 hybrids tell us about relative contributions of allelic heterosis and increase in ploidy level? (</w:t>
        </w:r>
      </w:ins>
      <w:ins w:id="302" w:author="Annaliese" w:date="2022-06-09T15:10:00Z">
        <w:r>
          <w:rPr>
            <w:rFonts w:ascii="Calibri" w:eastAsia="+mn-ea" w:hAnsi="Calibri" w:cs="+mn-cs"/>
            <w:color w:val="000000"/>
            <w:kern w:val="24"/>
            <w:lang w:val="en-GB" w:eastAsia="en-GB"/>
          </w:rPr>
          <w:t>do we see any difference in which traits are affected when we go from allotetraploid to allohexaploid compared to when we make allohexaploid hybrids?)</w:t>
        </w:r>
      </w:ins>
    </w:p>
    <w:sectPr w:rsidR="009B3A4D" w:rsidRPr="009B3A4D" w:rsidSect="003013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naliese" w:date="2022-06-09T14:06:00Z" w:initials="A">
    <w:p w14:paraId="09BE449D" w14:textId="24B06F86" w:rsidR="008C3DEE" w:rsidRPr="008C3DEE" w:rsidRDefault="008C3DEE">
      <w:pPr>
        <w:pStyle w:val="Kommentartext"/>
        <w:rPr>
          <w:lang w:val="en-GB"/>
        </w:rPr>
      </w:pPr>
      <w:r>
        <w:rPr>
          <w:rStyle w:val="Kommentarzeichen"/>
        </w:rPr>
        <w:annotationRef/>
      </w:r>
      <w:r w:rsidRPr="008C3DEE">
        <w:rPr>
          <w:lang w:val="en-GB"/>
        </w:rPr>
        <w:t>I like your report s</w:t>
      </w:r>
      <w:r>
        <w:rPr>
          <w:lang w:val="en-GB"/>
        </w:rPr>
        <w:t xml:space="preserve">ummary format, I just revised it to look more like it will in the final paper publication </w:t>
      </w:r>
      <w:r w:rsidRPr="008C3DEE">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comment>
  <w:comment w:id="2" w:author="Annaliese" w:date="2022-06-09T14:46:00Z" w:initials="A">
    <w:p w14:paraId="0EF24613" w14:textId="77777777" w:rsidR="002B113A" w:rsidRDefault="00DD7123">
      <w:pPr>
        <w:pStyle w:val="Kommentartext"/>
        <w:rPr>
          <w:lang w:val="en-GB"/>
        </w:rPr>
      </w:pPr>
      <w:r>
        <w:rPr>
          <w:rStyle w:val="Kommentarzeichen"/>
        </w:rPr>
        <w:annotationRef/>
      </w:r>
      <w:r w:rsidRPr="00DD7123">
        <w:rPr>
          <w:lang w:val="en-GB"/>
        </w:rPr>
        <w:t xml:space="preserve">General remarks: </w:t>
      </w:r>
    </w:p>
    <w:p w14:paraId="0162657F" w14:textId="6A6E4063" w:rsidR="00DD7123" w:rsidRDefault="002B113A" w:rsidP="002B113A">
      <w:pPr>
        <w:pStyle w:val="Kommentartext"/>
        <w:numPr>
          <w:ilvl w:val="0"/>
          <w:numId w:val="11"/>
        </w:numPr>
        <w:rPr>
          <w:lang w:val="en-GB"/>
        </w:rPr>
      </w:pPr>
      <w:r>
        <w:rPr>
          <w:lang w:val="en-GB"/>
        </w:rPr>
        <w:t xml:space="preserve"> </w:t>
      </w:r>
      <w:r w:rsidR="00DD7123" w:rsidRPr="00DD7123">
        <w:rPr>
          <w:lang w:val="en-GB"/>
        </w:rPr>
        <w:t>please make sure to spec</w:t>
      </w:r>
      <w:r w:rsidR="00DD7123">
        <w:rPr>
          <w:lang w:val="en-GB"/>
        </w:rPr>
        <w:t xml:space="preserve">ify each time for each result if it is significant or just a trend. I think you only reported significant results, but it </w:t>
      </w:r>
      <w:r>
        <w:rPr>
          <w:lang w:val="en-GB"/>
        </w:rPr>
        <w:t>needs to be</w:t>
      </w:r>
      <w:r w:rsidR="00DD7123">
        <w:rPr>
          <w:lang w:val="en-GB"/>
        </w:rPr>
        <w:t xml:space="preserve"> 100% clear in the text.</w:t>
      </w:r>
    </w:p>
    <w:p w14:paraId="1278CC86" w14:textId="77777777" w:rsidR="002B113A" w:rsidRDefault="002B113A" w:rsidP="002B113A">
      <w:pPr>
        <w:pStyle w:val="Kommentartext"/>
        <w:rPr>
          <w:lang w:val="en-GB"/>
        </w:rPr>
      </w:pPr>
    </w:p>
    <w:p w14:paraId="1B1726E5" w14:textId="557F7080" w:rsidR="00DD7123" w:rsidRPr="00DD7123" w:rsidRDefault="00DD7123" w:rsidP="00DD7123">
      <w:pPr>
        <w:pStyle w:val="Kommentartext"/>
        <w:ind w:left="708" w:hanging="708"/>
        <w:rPr>
          <w:lang w:val="en-GB"/>
        </w:rPr>
      </w:pPr>
      <w:r>
        <w:rPr>
          <w:lang w:val="en-GB"/>
        </w:rPr>
        <w:t xml:space="preserve">2) I think it would be good to also report the negative results in some cases just to be extra clear: </w:t>
      </w:r>
      <w:proofErr w:type="gramStart"/>
      <w:r>
        <w:rPr>
          <w:lang w:val="en-GB"/>
        </w:rPr>
        <w:t>so</w:t>
      </w:r>
      <w:proofErr w:type="gramEnd"/>
      <w:r>
        <w:rPr>
          <w:lang w:val="en-GB"/>
        </w:rPr>
        <w:t xml:space="preserve"> we have three possible outcomes for each comparison, which is greater/same/less than parents. It might be clearer to report like follows: “Of the XX progeny sets, XX were significantly taller than the mid-parent mean, while the rest were not significantly different to the mid-parent mean” or specify how many were below or above. </w:t>
      </w:r>
    </w:p>
  </w:comment>
  <w:comment w:id="4" w:author="Annaliese" w:date="2022-06-09T14:01:00Z" w:initials="A">
    <w:p w14:paraId="18C5D00B" w14:textId="77777777" w:rsidR="00907ADC" w:rsidRPr="00DD7123" w:rsidRDefault="00907ADC" w:rsidP="00907ADC">
      <w:pPr>
        <w:spacing w:after="120" w:line="276" w:lineRule="auto"/>
        <w:rPr>
          <w:lang w:val="en-GB"/>
        </w:rPr>
      </w:pPr>
      <w:r>
        <w:rPr>
          <w:rStyle w:val="Kommentarzeichen"/>
        </w:rPr>
        <w:annotationRef/>
      </w:r>
      <w:r w:rsidRPr="00DD7123">
        <w:rPr>
          <w:i/>
          <w:iCs/>
          <w:lang w:val="en-GB"/>
        </w:rPr>
        <w:t xml:space="preserve">B. </w:t>
      </w:r>
      <w:proofErr w:type="spellStart"/>
      <w:r w:rsidRPr="00DD7123">
        <w:rPr>
          <w:i/>
          <w:iCs/>
          <w:lang w:val="en-GB"/>
        </w:rPr>
        <w:t>rapa</w:t>
      </w:r>
      <w:proofErr w:type="spellEnd"/>
      <w:r w:rsidRPr="00DD7123">
        <w:rPr>
          <w:lang w:val="en-GB"/>
        </w:rPr>
        <w:t xml:space="preserve"> (AA, </w:t>
      </w:r>
      <w:proofErr w:type="spellStart"/>
      <w:r w:rsidRPr="00DD7123">
        <w:rPr>
          <w:lang w:val="en-GB"/>
        </w:rPr>
        <w:t>diplod</w:t>
      </w:r>
      <w:proofErr w:type="spellEnd"/>
      <w:r w:rsidRPr="00DD7123">
        <w:rPr>
          <w:lang w:val="en-GB"/>
        </w:rPr>
        <w:t xml:space="preserve">, homozygous) x </w:t>
      </w:r>
      <w:r w:rsidRPr="00DD7123">
        <w:rPr>
          <w:i/>
          <w:iCs/>
          <w:lang w:val="en-GB"/>
        </w:rPr>
        <w:t>B. oleracea</w:t>
      </w:r>
      <w:r w:rsidRPr="00DD7123">
        <w:rPr>
          <w:lang w:val="en-GB"/>
        </w:rPr>
        <w:t xml:space="preserve"> (CC, diploid, homozygous) = synthetic </w:t>
      </w:r>
      <w:r w:rsidRPr="00DD7123">
        <w:rPr>
          <w:i/>
          <w:iCs/>
          <w:lang w:val="en-GB"/>
        </w:rPr>
        <w:t xml:space="preserve">B. </w:t>
      </w:r>
      <w:proofErr w:type="spellStart"/>
      <w:r w:rsidRPr="00DD7123">
        <w:rPr>
          <w:i/>
          <w:iCs/>
          <w:lang w:val="en-GB"/>
        </w:rPr>
        <w:t>napus</w:t>
      </w:r>
      <w:proofErr w:type="spellEnd"/>
      <w:r w:rsidRPr="00DD7123">
        <w:rPr>
          <w:i/>
          <w:iCs/>
          <w:lang w:val="en-GB"/>
        </w:rPr>
        <w:t xml:space="preserve"> </w:t>
      </w:r>
      <w:r w:rsidRPr="00DD7123">
        <w:rPr>
          <w:iCs/>
          <w:lang w:val="en-GB"/>
        </w:rPr>
        <w:t>(</w:t>
      </w:r>
      <w:r w:rsidRPr="00DD7123">
        <w:rPr>
          <w:lang w:val="en-GB"/>
        </w:rPr>
        <w:t xml:space="preserve">AACC, tetraploid, homozygous) </w:t>
      </w:r>
    </w:p>
    <w:p w14:paraId="77CAEB91" w14:textId="77777777" w:rsidR="00907ADC" w:rsidRDefault="00907ADC" w:rsidP="00907ADC">
      <w:pPr>
        <w:spacing w:after="120" w:line="276" w:lineRule="auto"/>
        <w:rPr>
          <w:sz w:val="24"/>
          <w:szCs w:val="24"/>
          <w:lang w:val="en-GB"/>
        </w:rPr>
      </w:pPr>
      <w:r w:rsidRPr="00D24223">
        <w:rPr>
          <w:sz w:val="24"/>
          <w:szCs w:val="24"/>
          <w:lang w:val="en-GB"/>
        </w:rPr>
        <w:t>R2 x O4 = R2O4</w:t>
      </w:r>
    </w:p>
    <w:p w14:paraId="3EBC1502" w14:textId="77777777" w:rsidR="00907ADC" w:rsidRPr="00D24223" w:rsidRDefault="00907ADC" w:rsidP="00907ADC">
      <w:pPr>
        <w:spacing w:after="120" w:line="276" w:lineRule="auto"/>
        <w:rPr>
          <w:sz w:val="24"/>
          <w:szCs w:val="24"/>
          <w:lang w:val="en-GB"/>
        </w:rPr>
      </w:pPr>
    </w:p>
    <w:p w14:paraId="507EC6F7" w14:textId="77777777" w:rsidR="00907ADC" w:rsidRDefault="00907ADC" w:rsidP="00907ADC">
      <w:pPr>
        <w:spacing w:after="120" w:line="276" w:lineRule="auto"/>
        <w:rPr>
          <w:b/>
          <w:sz w:val="24"/>
          <w:szCs w:val="24"/>
          <w:lang w:val="en-GB"/>
        </w:rPr>
      </w:pPr>
      <w:r>
        <w:rPr>
          <w:b/>
          <w:sz w:val="24"/>
          <w:szCs w:val="24"/>
          <w:lang w:val="en-GB"/>
        </w:rPr>
        <w:t>Hypothesis</w:t>
      </w:r>
    </w:p>
    <w:p w14:paraId="2AA3D862" w14:textId="77777777" w:rsidR="00907ADC" w:rsidRDefault="00907ADC" w:rsidP="00907ADC">
      <w:pPr>
        <w:spacing w:after="120" w:line="276" w:lineRule="auto"/>
        <w:rPr>
          <w:lang w:val="en-US"/>
        </w:rPr>
      </w:pPr>
      <w:r>
        <w:rPr>
          <w:lang w:val="en-US"/>
        </w:rPr>
        <w:t>I</w:t>
      </w:r>
      <w:r w:rsidRPr="004E67D5">
        <w:rPr>
          <w:lang w:val="en-US"/>
        </w:rPr>
        <w:t xml:space="preserve">ncreasing ploidy level </w:t>
      </w:r>
      <w:r>
        <w:rPr>
          <w:lang w:val="en-US"/>
        </w:rPr>
        <w:t xml:space="preserve">will </w:t>
      </w:r>
      <w:r w:rsidRPr="004E67D5">
        <w:rPr>
          <w:lang w:val="en-US"/>
        </w:rPr>
        <w:t>increase growth rate and/or biomass production</w:t>
      </w:r>
      <w:r>
        <w:rPr>
          <w:lang w:val="en-US"/>
        </w:rPr>
        <w:t xml:space="preserve"> in hybrids.</w:t>
      </w:r>
    </w:p>
    <w:p w14:paraId="449A7B73" w14:textId="757EB3D4" w:rsidR="00907ADC" w:rsidRPr="00907ADC" w:rsidRDefault="00907ADC">
      <w:pPr>
        <w:pStyle w:val="Kommentartext"/>
        <w:rPr>
          <w:lang w:val="en-US"/>
        </w:rPr>
      </w:pPr>
    </w:p>
  </w:comment>
  <w:comment w:id="18" w:author="Annaliese" w:date="2022-06-09T13:59:00Z" w:initials="A">
    <w:p w14:paraId="0C955083" w14:textId="3D37F635" w:rsidR="00907ADC" w:rsidRPr="00907ADC" w:rsidRDefault="00907ADC">
      <w:pPr>
        <w:pStyle w:val="Kommentartext"/>
        <w:rPr>
          <w:lang w:val="en-GB"/>
        </w:rPr>
      </w:pPr>
      <w:r>
        <w:rPr>
          <w:rStyle w:val="Kommentarzeichen"/>
        </w:rPr>
        <w:annotationRef/>
      </w:r>
      <w:r w:rsidRPr="00907ADC">
        <w:rPr>
          <w:lang w:val="en-GB"/>
        </w:rPr>
        <w:t>Except I think we n</w:t>
      </w:r>
      <w:r>
        <w:rPr>
          <w:lang w:val="en-GB"/>
        </w:rPr>
        <w:t>eed to use the pre-existing publication codes from Abel et al. etc. probably</w:t>
      </w:r>
    </w:p>
  </w:comment>
  <w:comment w:id="52" w:author="Annaliese" w:date="2022-06-09T14:29:00Z" w:initials="A">
    <w:p w14:paraId="03BB143C" w14:textId="77777777" w:rsidR="00657AFF" w:rsidRPr="009E0C06" w:rsidRDefault="00657AFF" w:rsidP="00657AFF">
      <w:pPr>
        <w:spacing w:after="120" w:line="276" w:lineRule="auto"/>
        <w:rPr>
          <w:b/>
          <w:sz w:val="24"/>
          <w:szCs w:val="24"/>
          <w:lang w:val="en-GB"/>
        </w:rPr>
      </w:pPr>
      <w:r>
        <w:rPr>
          <w:rStyle w:val="Kommentarzeichen"/>
        </w:rPr>
        <w:annotationRef/>
      </w:r>
      <w:r w:rsidRPr="009E0C06">
        <w:rPr>
          <w:b/>
          <w:sz w:val="24"/>
          <w:szCs w:val="24"/>
          <w:lang w:val="en-GB"/>
        </w:rPr>
        <w:t>Comparison group 3: JC hybrids</w:t>
      </w:r>
    </w:p>
    <w:p w14:paraId="3B03FAE5" w14:textId="77777777" w:rsidR="00657AFF" w:rsidRPr="009E0C06" w:rsidRDefault="00657AFF" w:rsidP="00657AFF">
      <w:pPr>
        <w:spacing w:after="120" w:line="276" w:lineRule="auto"/>
        <w:jc w:val="both"/>
        <w:rPr>
          <w:rFonts w:ascii="Times New Roman" w:eastAsia="Times New Roman" w:hAnsi="Times New Roman" w:cs="Times New Roman"/>
          <w:lang w:val="en-GB" w:eastAsia="en-GB"/>
        </w:rPr>
      </w:pPr>
      <w:r w:rsidRPr="009E0C06">
        <w:rPr>
          <w:rFonts w:ascii="Calibri" w:eastAsia="+mn-ea" w:hAnsi="Calibri" w:cs="+mn-cs"/>
          <w:i/>
          <w:iCs/>
          <w:color w:val="000000"/>
          <w:kern w:val="24"/>
          <w:lang w:val="en-US" w:eastAsia="en-GB"/>
        </w:rPr>
        <w:t xml:space="preserve">B. </w:t>
      </w:r>
      <w:proofErr w:type="spellStart"/>
      <w:r w:rsidRPr="009E0C06">
        <w:rPr>
          <w:rFonts w:ascii="Calibri" w:eastAsia="+mn-ea" w:hAnsi="Calibri" w:cs="+mn-cs"/>
          <w:i/>
          <w:iCs/>
          <w:color w:val="000000"/>
          <w:kern w:val="24"/>
          <w:lang w:val="en-US" w:eastAsia="en-GB"/>
        </w:rPr>
        <w:t>juncea</w:t>
      </w:r>
      <w:proofErr w:type="spellEnd"/>
      <w:r w:rsidRPr="009E0C06">
        <w:rPr>
          <w:rFonts w:ascii="Calibri" w:eastAsia="+mn-ea" w:hAnsi="Calibri" w:cs="+mn-cs"/>
          <w:i/>
          <w:iCs/>
          <w:color w:val="000000"/>
          <w:kern w:val="24"/>
          <w:lang w:val="en-US" w:eastAsia="en-GB"/>
        </w:rPr>
        <w:t xml:space="preserve"> </w:t>
      </w:r>
      <w:r w:rsidRPr="009E0C06">
        <w:rPr>
          <w:rFonts w:ascii="Calibri" w:eastAsia="+mn-ea" w:hAnsi="Calibri" w:cs="+mn-cs"/>
          <w:iCs/>
          <w:color w:val="000000"/>
          <w:kern w:val="24"/>
          <w:lang w:val="en-US" w:eastAsia="en-GB"/>
        </w:rPr>
        <w:t>(</w:t>
      </w:r>
      <w:r w:rsidRPr="009E0C06">
        <w:rPr>
          <w:rFonts w:ascii="Calibri" w:eastAsia="+mn-ea" w:hAnsi="Calibri" w:cs="+mn-cs"/>
          <w:color w:val="000000"/>
          <w:kern w:val="24"/>
          <w:lang w:val="en-US" w:eastAsia="en-GB"/>
        </w:rPr>
        <w:t>AABB</w:t>
      </w:r>
      <w:r>
        <w:rPr>
          <w:rFonts w:ascii="Calibri" w:eastAsia="+mn-ea" w:hAnsi="Calibri" w:cs="+mn-cs"/>
          <w:color w:val="000000"/>
          <w:kern w:val="24"/>
          <w:lang w:val="en-US" w:eastAsia="en-GB"/>
        </w:rPr>
        <w:t xml:space="preserve">, tetraploid) </w:t>
      </w:r>
      <w:r w:rsidRPr="009E0C06">
        <w:rPr>
          <w:rFonts w:ascii="Calibri" w:eastAsia="+mn-ea" w:hAnsi="Calibri" w:cs="+mn-cs"/>
          <w:color w:val="000000"/>
          <w:kern w:val="24"/>
          <w:lang w:val="en-US" w:eastAsia="en-GB"/>
        </w:rPr>
        <w:t xml:space="preserve">x </w:t>
      </w:r>
      <w:r w:rsidRPr="009E0C06">
        <w:rPr>
          <w:rFonts w:ascii="Calibri" w:eastAsia="+mn-ea" w:hAnsi="Calibri" w:cs="+mn-cs"/>
          <w:i/>
          <w:iCs/>
          <w:color w:val="000000"/>
          <w:kern w:val="24"/>
          <w:lang w:val="en-US" w:eastAsia="en-GB"/>
        </w:rPr>
        <w:t xml:space="preserve">B. </w:t>
      </w:r>
      <w:proofErr w:type="spellStart"/>
      <w:r w:rsidRPr="009E0C06">
        <w:rPr>
          <w:rFonts w:ascii="Calibri" w:eastAsia="+mn-ea" w:hAnsi="Calibri" w:cs="+mn-cs"/>
          <w:i/>
          <w:iCs/>
          <w:color w:val="000000"/>
          <w:kern w:val="24"/>
          <w:lang w:val="en-US" w:eastAsia="en-GB"/>
        </w:rPr>
        <w:t>carinata</w:t>
      </w:r>
      <w:proofErr w:type="spellEnd"/>
      <w:r w:rsidRPr="009E0C06">
        <w:rPr>
          <w:rFonts w:ascii="Calibri" w:eastAsia="+mn-ea" w:hAnsi="Calibri" w:cs="+mn-cs"/>
          <w:i/>
          <w:iCs/>
          <w:color w:val="000000"/>
          <w:kern w:val="24"/>
          <w:lang w:val="en-US" w:eastAsia="en-GB"/>
        </w:rPr>
        <w:t xml:space="preserve"> </w:t>
      </w:r>
      <w:r>
        <w:rPr>
          <w:rFonts w:ascii="Calibri" w:eastAsia="+mn-ea" w:hAnsi="Calibri" w:cs="+mn-cs"/>
          <w:iCs/>
          <w:color w:val="000000"/>
          <w:kern w:val="24"/>
          <w:lang w:val="en-US" w:eastAsia="en-GB"/>
        </w:rPr>
        <w:t>(</w:t>
      </w:r>
      <w:r w:rsidRPr="009E0C06">
        <w:rPr>
          <w:rFonts w:ascii="Calibri" w:eastAsia="+mn-ea" w:hAnsi="Calibri" w:cs="+mn-cs"/>
          <w:color w:val="000000"/>
          <w:kern w:val="24"/>
          <w:lang w:val="en-US" w:eastAsia="en-GB"/>
        </w:rPr>
        <w:t>BBCC</w:t>
      </w:r>
      <w:r>
        <w:rPr>
          <w:rFonts w:ascii="Calibri" w:eastAsia="+mn-ea" w:hAnsi="Calibri" w:cs="+mn-cs"/>
          <w:color w:val="000000"/>
          <w:kern w:val="24"/>
          <w:lang w:val="en-US" w:eastAsia="en-GB"/>
        </w:rPr>
        <w:t>, tetraploid</w:t>
      </w:r>
      <w:r w:rsidRPr="009E0C06">
        <w:rPr>
          <w:rFonts w:ascii="Calibri" w:eastAsia="+mn-ea" w:hAnsi="Calibri" w:cs="+mn-cs"/>
          <w:color w:val="000000"/>
          <w:kern w:val="24"/>
          <w:lang w:val="en-US" w:eastAsia="en-GB"/>
        </w:rPr>
        <w:t xml:space="preserve">) = </w:t>
      </w:r>
      <w:r>
        <w:rPr>
          <w:rFonts w:ascii="Calibri" w:eastAsia="+mn-ea" w:hAnsi="Calibri" w:cs="+mn-cs"/>
          <w:color w:val="000000"/>
          <w:kern w:val="24"/>
          <w:lang w:val="en-US" w:eastAsia="en-GB"/>
        </w:rPr>
        <w:t>JC hybrids (</w:t>
      </w:r>
      <w:r w:rsidRPr="009E0C06">
        <w:rPr>
          <w:rFonts w:ascii="Calibri" w:eastAsia="+mn-ea" w:hAnsi="Calibri" w:cs="+mn-cs"/>
          <w:color w:val="000000"/>
          <w:kern w:val="24"/>
          <w:lang w:val="en-US" w:eastAsia="en-GB"/>
        </w:rPr>
        <w:t>BBAC</w:t>
      </w:r>
      <w:r>
        <w:rPr>
          <w:rFonts w:ascii="Calibri" w:eastAsia="+mn-ea" w:hAnsi="Calibri" w:cs="+mn-cs"/>
          <w:color w:val="000000"/>
          <w:kern w:val="24"/>
          <w:lang w:val="en-US" w:eastAsia="en-GB"/>
        </w:rPr>
        <w:t>, tetraploid</w:t>
      </w:r>
      <w:r w:rsidRPr="009E0C06">
        <w:rPr>
          <w:rFonts w:ascii="Calibri" w:eastAsia="+mn-ea" w:hAnsi="Calibri" w:cs="+mn-cs"/>
          <w:color w:val="000000"/>
          <w:kern w:val="24"/>
          <w:lang w:val="en-US" w:eastAsia="en-GB"/>
        </w:rPr>
        <w:t>)</w:t>
      </w:r>
    </w:p>
    <w:p w14:paraId="22BCE667" w14:textId="77777777" w:rsidR="00657AFF" w:rsidRDefault="00657AFF" w:rsidP="00657AFF">
      <w:pPr>
        <w:spacing w:after="120" w:line="276" w:lineRule="auto"/>
        <w:rPr>
          <w:b/>
          <w:sz w:val="24"/>
          <w:szCs w:val="24"/>
          <w:lang w:val="en-GB"/>
        </w:rPr>
      </w:pPr>
    </w:p>
    <w:p w14:paraId="43DFD4A2" w14:textId="77777777" w:rsidR="00657AFF" w:rsidRDefault="00657AFF" w:rsidP="00657AFF">
      <w:pPr>
        <w:spacing w:after="120" w:line="276" w:lineRule="auto"/>
        <w:rPr>
          <w:b/>
          <w:sz w:val="24"/>
          <w:szCs w:val="24"/>
          <w:lang w:val="en-GB"/>
        </w:rPr>
      </w:pPr>
      <w:r>
        <w:rPr>
          <w:b/>
          <w:sz w:val="24"/>
          <w:szCs w:val="24"/>
          <w:lang w:val="en-GB"/>
        </w:rPr>
        <w:t>Hypothesis:</w:t>
      </w:r>
    </w:p>
    <w:p w14:paraId="7CED352C" w14:textId="77777777" w:rsidR="00657AFF" w:rsidRPr="004E67D5" w:rsidRDefault="00657AFF" w:rsidP="00657AFF">
      <w:pPr>
        <w:spacing w:after="120" w:line="276" w:lineRule="auto"/>
        <w:rPr>
          <w:lang w:val="en-US"/>
        </w:rPr>
      </w:pPr>
      <w:r>
        <w:rPr>
          <w:lang w:val="en-US"/>
        </w:rPr>
        <w:t>I</w:t>
      </w:r>
      <w:r w:rsidRPr="004E67D5">
        <w:rPr>
          <w:lang w:val="en-US"/>
        </w:rPr>
        <w:t xml:space="preserve">ncreasing heterozygosity </w:t>
      </w:r>
      <w:r>
        <w:rPr>
          <w:lang w:val="en-US"/>
        </w:rPr>
        <w:t xml:space="preserve">will </w:t>
      </w:r>
      <w:r w:rsidRPr="004E67D5">
        <w:rPr>
          <w:lang w:val="en-US"/>
        </w:rPr>
        <w:t>increase growth rate and/or biomass production</w:t>
      </w:r>
      <w:r>
        <w:rPr>
          <w:lang w:val="en-US"/>
        </w:rPr>
        <w:t xml:space="preserve"> in hybrids.</w:t>
      </w:r>
    </w:p>
    <w:p w14:paraId="1C6CF63E" w14:textId="1B2F6179" w:rsidR="00657AFF" w:rsidRPr="00657AFF" w:rsidRDefault="00657AFF">
      <w:pPr>
        <w:pStyle w:val="Kommentartext"/>
        <w:rPr>
          <w:lang w:val="en-US"/>
        </w:rPr>
      </w:pPr>
    </w:p>
  </w:comment>
  <w:comment w:id="82" w:author="Helen Behn" w:date="2022-05-19T17:39:00Z" w:initials="HB">
    <w:p w14:paraId="543F907F" w14:textId="77777777" w:rsidR="00657AFF" w:rsidRPr="00E3345B" w:rsidRDefault="00657AFF" w:rsidP="00657AFF">
      <w:pPr>
        <w:pStyle w:val="Kommentartext"/>
        <w:rPr>
          <w:lang w:val="en-GB"/>
        </w:rPr>
      </w:pPr>
      <w:r>
        <w:rPr>
          <w:rStyle w:val="Kommentarzeichen"/>
        </w:rPr>
        <w:annotationRef/>
      </w:r>
      <w:r w:rsidRPr="00E3345B">
        <w:rPr>
          <w:noProof/>
          <w:lang w:val="en-GB"/>
        </w:rPr>
        <w:t>Check i</w:t>
      </w:r>
      <w:r>
        <w:rPr>
          <w:noProof/>
          <w:lang w:val="en-GB"/>
        </w:rPr>
        <w:t>f g is correct.</w:t>
      </w:r>
    </w:p>
  </w:comment>
  <w:comment w:id="103" w:author="Annaliese" w:date="2022-06-09T14:07:00Z" w:initials="A">
    <w:p w14:paraId="7F8F10C3" w14:textId="77777777" w:rsidR="008C3DEE" w:rsidRDefault="008C3DEE" w:rsidP="008C3DEE">
      <w:pPr>
        <w:spacing w:after="120" w:line="276" w:lineRule="auto"/>
        <w:rPr>
          <w:b/>
          <w:sz w:val="24"/>
          <w:szCs w:val="24"/>
          <w:lang w:val="en-GB"/>
        </w:rPr>
      </w:pPr>
      <w:r>
        <w:rPr>
          <w:rStyle w:val="Kommentarzeichen"/>
        </w:rPr>
        <w:annotationRef/>
      </w:r>
      <w:r w:rsidRPr="009E0C06">
        <w:rPr>
          <w:b/>
          <w:sz w:val="24"/>
          <w:szCs w:val="24"/>
          <w:lang w:val="en-GB"/>
        </w:rPr>
        <w:t xml:space="preserve">Comparison group 2: Novel </w:t>
      </w:r>
      <w:proofErr w:type="spellStart"/>
      <w:r w:rsidRPr="009E0C06">
        <w:rPr>
          <w:b/>
          <w:sz w:val="24"/>
          <w:szCs w:val="24"/>
          <w:lang w:val="en-GB"/>
        </w:rPr>
        <w:t>allohexaploids</w:t>
      </w:r>
      <w:proofErr w:type="spellEnd"/>
    </w:p>
    <w:p w14:paraId="2E82FFAD" w14:textId="77777777" w:rsidR="008C3DEE" w:rsidRPr="00423CD5" w:rsidRDefault="008C3DEE" w:rsidP="008C3DEE">
      <w:pPr>
        <w:spacing w:after="120" w:line="276" w:lineRule="auto"/>
        <w:rPr>
          <w:rFonts w:ascii="Calibri" w:eastAsia="+mn-ea" w:hAnsi="Calibri" w:cs="+mn-cs"/>
          <w:color w:val="000000"/>
          <w:kern w:val="24"/>
          <w:lang w:val="en-US" w:eastAsia="en-GB"/>
        </w:rPr>
      </w:pPr>
      <w:r>
        <w:rPr>
          <w:rFonts w:ascii="Calibri" w:eastAsia="+mn-ea" w:hAnsi="Calibri" w:cs="+mn-cs"/>
          <w:iCs/>
          <w:color w:val="000000"/>
          <w:kern w:val="24"/>
          <w:lang w:val="en-US" w:eastAsia="en-GB"/>
        </w:rPr>
        <w:t>(</w:t>
      </w:r>
      <w:r w:rsidRPr="00423CD5">
        <w:rPr>
          <w:rFonts w:ascii="Calibri" w:eastAsia="+mn-ea" w:hAnsi="Calibri" w:cs="+mn-cs"/>
          <w:i/>
          <w:iCs/>
          <w:color w:val="000000"/>
          <w:kern w:val="24"/>
          <w:lang w:val="en-US" w:eastAsia="en-GB"/>
        </w:rPr>
        <w:t xml:space="preserve">B. </w:t>
      </w:r>
      <w:proofErr w:type="spellStart"/>
      <w:r w:rsidRPr="00423CD5">
        <w:rPr>
          <w:rFonts w:ascii="Calibri" w:eastAsia="+mn-ea" w:hAnsi="Calibri" w:cs="+mn-cs"/>
          <w:i/>
          <w:iCs/>
          <w:color w:val="000000"/>
          <w:kern w:val="24"/>
          <w:lang w:val="en-US" w:eastAsia="en-GB"/>
        </w:rPr>
        <w:t>napus</w:t>
      </w:r>
      <w:proofErr w:type="spellEnd"/>
      <w:r w:rsidRPr="00423CD5">
        <w:rPr>
          <w:rFonts w:ascii="Calibri" w:eastAsia="+mn-ea" w:hAnsi="Calibri" w:cs="+mn-cs"/>
          <w:i/>
          <w:iCs/>
          <w:color w:val="000000"/>
          <w:kern w:val="24"/>
          <w:lang w:val="en-US" w:eastAsia="en-GB"/>
        </w:rPr>
        <w:t xml:space="preserve"> </w:t>
      </w:r>
      <w:r>
        <w:rPr>
          <w:rFonts w:ascii="Calibri" w:eastAsia="+mn-ea" w:hAnsi="Calibri" w:cs="+mn-cs"/>
          <w:iCs/>
          <w:color w:val="000000"/>
          <w:kern w:val="24"/>
          <w:lang w:val="en-US" w:eastAsia="en-GB"/>
        </w:rPr>
        <w:t>(</w:t>
      </w:r>
      <w:r w:rsidRPr="00423CD5">
        <w:rPr>
          <w:rFonts w:ascii="Calibri" w:eastAsia="+mn-ea" w:hAnsi="Calibri" w:cs="+mn-cs"/>
          <w:color w:val="000000"/>
          <w:kern w:val="24"/>
          <w:lang w:val="en-US" w:eastAsia="en-GB"/>
        </w:rPr>
        <w:t>AACC</w:t>
      </w:r>
      <w:r>
        <w:rPr>
          <w:rFonts w:ascii="Calibri" w:eastAsia="+mn-ea" w:hAnsi="Calibri" w:cs="+mn-cs"/>
          <w:color w:val="000000"/>
          <w:kern w:val="24"/>
          <w:lang w:val="en-US" w:eastAsia="en-GB"/>
        </w:rPr>
        <w:t>, tetraploid)</w:t>
      </w:r>
      <w:r w:rsidRPr="00423CD5">
        <w:rPr>
          <w:rFonts w:ascii="Calibri" w:eastAsia="+mn-ea" w:hAnsi="Calibri" w:cs="+mn-cs"/>
          <w:color w:val="000000"/>
          <w:kern w:val="24"/>
          <w:lang w:val="en-US" w:eastAsia="en-GB"/>
        </w:rPr>
        <w:t xml:space="preserve"> x </w:t>
      </w:r>
      <w:r w:rsidRPr="00423CD5">
        <w:rPr>
          <w:rFonts w:ascii="Calibri" w:eastAsia="+mn-ea" w:hAnsi="Calibri" w:cs="+mn-cs"/>
          <w:i/>
          <w:iCs/>
          <w:color w:val="000000"/>
          <w:kern w:val="24"/>
          <w:lang w:val="en-US" w:eastAsia="en-GB"/>
        </w:rPr>
        <w:t xml:space="preserve">B. </w:t>
      </w:r>
      <w:proofErr w:type="spellStart"/>
      <w:r w:rsidRPr="00423CD5">
        <w:rPr>
          <w:rFonts w:ascii="Calibri" w:eastAsia="+mn-ea" w:hAnsi="Calibri" w:cs="+mn-cs"/>
          <w:i/>
          <w:iCs/>
          <w:color w:val="000000"/>
          <w:kern w:val="24"/>
          <w:lang w:val="en-US" w:eastAsia="en-GB"/>
        </w:rPr>
        <w:t>carinata</w:t>
      </w:r>
      <w:proofErr w:type="spellEnd"/>
      <w:r w:rsidRPr="00423CD5">
        <w:rPr>
          <w:rFonts w:ascii="Calibri" w:eastAsia="+mn-ea" w:hAnsi="Calibri" w:cs="+mn-cs"/>
          <w:i/>
          <w:iCs/>
          <w:color w:val="000000"/>
          <w:kern w:val="24"/>
          <w:lang w:val="en-US" w:eastAsia="en-GB"/>
        </w:rPr>
        <w:t xml:space="preserve"> </w:t>
      </w:r>
      <w:r>
        <w:rPr>
          <w:rFonts w:ascii="Calibri" w:eastAsia="+mn-ea" w:hAnsi="Calibri" w:cs="+mn-cs"/>
          <w:iCs/>
          <w:color w:val="000000"/>
          <w:kern w:val="24"/>
          <w:lang w:val="en-US" w:eastAsia="en-GB"/>
        </w:rPr>
        <w:t>(</w:t>
      </w:r>
      <w:r w:rsidRPr="00423CD5">
        <w:rPr>
          <w:rFonts w:ascii="Calibri" w:eastAsia="+mn-ea" w:hAnsi="Calibri" w:cs="+mn-cs"/>
          <w:color w:val="000000"/>
          <w:kern w:val="24"/>
          <w:lang w:val="en-US" w:eastAsia="en-GB"/>
        </w:rPr>
        <w:t>BBCC</w:t>
      </w:r>
      <w:r>
        <w:rPr>
          <w:rFonts w:ascii="Calibri" w:eastAsia="+mn-ea" w:hAnsi="Calibri" w:cs="+mn-cs"/>
          <w:color w:val="000000"/>
          <w:kern w:val="24"/>
          <w:lang w:val="en-US" w:eastAsia="en-GB"/>
        </w:rPr>
        <w:t>, tetraploid))</w:t>
      </w:r>
      <w:r w:rsidRPr="00423CD5">
        <w:rPr>
          <w:rFonts w:ascii="Calibri" w:eastAsia="+mn-ea" w:hAnsi="Calibri" w:cs="+mn-cs"/>
          <w:color w:val="000000"/>
          <w:kern w:val="24"/>
          <w:lang w:val="en-US" w:eastAsia="en-GB"/>
        </w:rPr>
        <w:t xml:space="preserve"> x </w:t>
      </w:r>
      <w:r w:rsidRPr="00423CD5">
        <w:rPr>
          <w:rFonts w:ascii="Calibri" w:eastAsia="+mn-ea" w:hAnsi="Calibri" w:cs="+mn-cs"/>
          <w:i/>
          <w:iCs/>
          <w:color w:val="000000"/>
          <w:kern w:val="24"/>
          <w:lang w:val="en-US" w:eastAsia="en-GB"/>
        </w:rPr>
        <w:t xml:space="preserve">B. </w:t>
      </w:r>
      <w:proofErr w:type="spellStart"/>
      <w:r w:rsidRPr="00423CD5">
        <w:rPr>
          <w:rFonts w:ascii="Calibri" w:eastAsia="+mn-ea" w:hAnsi="Calibri" w:cs="+mn-cs"/>
          <w:i/>
          <w:iCs/>
          <w:color w:val="000000"/>
          <w:kern w:val="24"/>
          <w:lang w:val="en-US" w:eastAsia="en-GB"/>
        </w:rPr>
        <w:t>juncea</w:t>
      </w:r>
      <w:proofErr w:type="spellEnd"/>
      <w:r w:rsidRPr="00423CD5">
        <w:rPr>
          <w:rFonts w:ascii="Calibri" w:eastAsia="+mn-ea" w:hAnsi="Calibri" w:cs="+mn-cs"/>
          <w:i/>
          <w:iCs/>
          <w:color w:val="000000"/>
          <w:kern w:val="24"/>
          <w:lang w:val="en-US" w:eastAsia="en-GB"/>
        </w:rPr>
        <w:t xml:space="preserve"> </w:t>
      </w:r>
      <w:r>
        <w:rPr>
          <w:rFonts w:ascii="Calibri" w:eastAsia="+mn-ea" w:hAnsi="Calibri" w:cs="+mn-cs"/>
          <w:iCs/>
          <w:color w:val="000000"/>
          <w:kern w:val="24"/>
          <w:lang w:val="en-US" w:eastAsia="en-GB"/>
        </w:rPr>
        <w:t>(</w:t>
      </w:r>
      <w:r w:rsidRPr="00423CD5">
        <w:rPr>
          <w:rFonts w:ascii="Calibri" w:eastAsia="+mn-ea" w:hAnsi="Calibri" w:cs="+mn-cs"/>
          <w:color w:val="000000"/>
          <w:kern w:val="24"/>
          <w:lang w:val="en-US" w:eastAsia="en-GB"/>
        </w:rPr>
        <w:t>AABB</w:t>
      </w:r>
      <w:r>
        <w:rPr>
          <w:rFonts w:ascii="Calibri" w:eastAsia="+mn-ea" w:hAnsi="Calibri" w:cs="+mn-cs"/>
          <w:color w:val="000000"/>
          <w:kern w:val="24"/>
          <w:lang w:val="en-US" w:eastAsia="en-GB"/>
        </w:rPr>
        <w:t>, tetraploid)</w:t>
      </w:r>
      <w:r w:rsidRPr="00423CD5">
        <w:rPr>
          <w:rFonts w:ascii="Calibri" w:eastAsia="+mn-ea" w:hAnsi="Calibri" w:cs="+mn-cs"/>
          <w:color w:val="000000"/>
          <w:kern w:val="24"/>
          <w:lang w:val="en-US" w:eastAsia="en-GB"/>
        </w:rPr>
        <w:t xml:space="preserve"> = </w:t>
      </w:r>
      <w:r>
        <w:rPr>
          <w:rFonts w:ascii="Calibri" w:eastAsia="+mn-ea" w:hAnsi="Calibri" w:cs="+mn-cs"/>
          <w:color w:val="000000"/>
          <w:kern w:val="24"/>
          <w:lang w:val="en-US" w:eastAsia="en-GB"/>
        </w:rPr>
        <w:t>NCJ hybrids (</w:t>
      </w:r>
      <w:r w:rsidRPr="00423CD5">
        <w:rPr>
          <w:rFonts w:ascii="Calibri" w:eastAsia="+mn-ea" w:hAnsi="Calibri" w:cs="+mn-cs"/>
          <w:color w:val="000000"/>
          <w:kern w:val="24"/>
          <w:lang w:val="en-US" w:eastAsia="en-GB"/>
        </w:rPr>
        <w:t>AABBCC</w:t>
      </w:r>
      <w:r>
        <w:rPr>
          <w:rFonts w:ascii="Calibri" w:eastAsia="+mn-ea" w:hAnsi="Calibri" w:cs="+mn-cs"/>
          <w:color w:val="000000"/>
          <w:kern w:val="24"/>
          <w:lang w:val="en-US" w:eastAsia="en-GB"/>
        </w:rPr>
        <w:t xml:space="preserve">, </w:t>
      </w:r>
      <w:r w:rsidRPr="00423CD5">
        <w:rPr>
          <w:rFonts w:ascii="Calibri" w:eastAsia="+mn-ea" w:hAnsi="Calibri" w:cs="+mn-cs"/>
          <w:color w:val="000000"/>
          <w:kern w:val="24"/>
          <w:lang w:val="en-US" w:eastAsia="en-GB"/>
        </w:rPr>
        <w:t>allohexaploid</w:t>
      </w:r>
      <w:r>
        <w:rPr>
          <w:rFonts w:ascii="Calibri" w:eastAsia="+mn-ea" w:hAnsi="Calibri" w:cs="+mn-cs"/>
          <w:color w:val="000000"/>
          <w:kern w:val="24"/>
          <w:lang w:val="en-US" w:eastAsia="en-GB"/>
        </w:rPr>
        <w:t>)</w:t>
      </w:r>
    </w:p>
    <w:p w14:paraId="72976CFB" w14:textId="77777777" w:rsidR="008C3DEE" w:rsidRPr="004E67D5" w:rsidRDefault="008C3DEE" w:rsidP="008C3DEE">
      <w:pPr>
        <w:spacing w:after="120" w:line="276" w:lineRule="auto"/>
        <w:rPr>
          <w:rFonts w:ascii="Calibri" w:eastAsia="+mn-ea" w:hAnsi="Calibri" w:cs="+mn-cs"/>
          <w:color w:val="000000"/>
          <w:kern w:val="24"/>
          <w:lang w:val="en-US" w:eastAsia="en-GB"/>
        </w:rPr>
      </w:pPr>
    </w:p>
    <w:p w14:paraId="363CD0EC" w14:textId="77777777" w:rsidR="008C3DEE" w:rsidRPr="004E67D5" w:rsidRDefault="008C3DEE" w:rsidP="008C3DEE">
      <w:pPr>
        <w:spacing w:after="120" w:line="276" w:lineRule="auto"/>
        <w:rPr>
          <w:rFonts w:ascii="Calibri" w:eastAsia="+mn-ea" w:hAnsi="Calibri" w:cs="+mn-cs"/>
          <w:b/>
          <w:color w:val="000000"/>
          <w:kern w:val="24"/>
          <w:lang w:val="en-US" w:eastAsia="en-GB"/>
        </w:rPr>
      </w:pPr>
      <w:r w:rsidRPr="004E67D5">
        <w:rPr>
          <w:rFonts w:ascii="Calibri" w:eastAsia="+mn-ea" w:hAnsi="Calibri" w:cs="+mn-cs"/>
          <w:b/>
          <w:color w:val="000000"/>
          <w:kern w:val="24"/>
          <w:lang w:val="en-US" w:eastAsia="en-GB"/>
        </w:rPr>
        <w:t>Hypothes</w:t>
      </w:r>
      <w:r>
        <w:rPr>
          <w:rFonts w:ascii="Calibri" w:eastAsia="+mn-ea" w:hAnsi="Calibri" w:cs="+mn-cs"/>
          <w:b/>
          <w:color w:val="000000"/>
          <w:kern w:val="24"/>
          <w:lang w:val="en-US" w:eastAsia="en-GB"/>
        </w:rPr>
        <w:t>e</w:t>
      </w:r>
      <w:r w:rsidRPr="004E67D5">
        <w:rPr>
          <w:rFonts w:ascii="Calibri" w:eastAsia="+mn-ea" w:hAnsi="Calibri" w:cs="+mn-cs"/>
          <w:b/>
          <w:color w:val="000000"/>
          <w:kern w:val="24"/>
          <w:lang w:val="en-US" w:eastAsia="en-GB"/>
        </w:rPr>
        <w:t>s</w:t>
      </w:r>
    </w:p>
    <w:p w14:paraId="5627AB66" w14:textId="77777777" w:rsidR="008C3DEE" w:rsidRDefault="008C3DEE" w:rsidP="008C3DEE">
      <w:pPr>
        <w:spacing w:after="120" w:line="276" w:lineRule="auto"/>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Higher ploidy levels will result in increased hybrid </w:t>
      </w:r>
      <w:proofErr w:type="spellStart"/>
      <w:r w:rsidRPr="004E67D5">
        <w:rPr>
          <w:rFonts w:ascii="Calibri" w:eastAsia="+mn-ea" w:hAnsi="Calibri" w:cs="+mn-cs"/>
          <w:color w:val="000000"/>
          <w:kern w:val="24"/>
          <w:lang w:val="en-US" w:eastAsia="en-GB"/>
        </w:rPr>
        <w:t>vigour</w:t>
      </w:r>
      <w:proofErr w:type="spellEnd"/>
      <w:r w:rsidRPr="004E67D5">
        <w:rPr>
          <w:rFonts w:ascii="Calibri" w:eastAsia="+mn-ea" w:hAnsi="Calibri" w:cs="+mn-cs"/>
          <w:color w:val="000000"/>
          <w:kern w:val="24"/>
          <w:lang w:val="en-US" w:eastAsia="en-GB"/>
        </w:rPr>
        <w:t xml:space="preserve"> </w:t>
      </w:r>
    </w:p>
    <w:p w14:paraId="4AE754B3" w14:textId="77777777" w:rsidR="008C3DEE" w:rsidRPr="004E67D5" w:rsidRDefault="008C3DEE" w:rsidP="008C3DEE">
      <w:pPr>
        <w:pStyle w:val="Listenabsatz"/>
        <w:numPr>
          <w:ilvl w:val="0"/>
          <w:numId w:val="7"/>
        </w:numPr>
        <w:spacing w:after="120" w:line="276" w:lineRule="auto"/>
        <w:contextualSpacing w:val="0"/>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The </w:t>
      </w:r>
      <w:proofErr w:type="spellStart"/>
      <w:r w:rsidRPr="004E67D5">
        <w:rPr>
          <w:rFonts w:ascii="Calibri" w:eastAsia="+mn-ea" w:hAnsi="Calibri" w:cs="+mn-cs"/>
          <w:color w:val="000000"/>
          <w:kern w:val="24"/>
          <w:lang w:val="en-US" w:eastAsia="en-GB"/>
        </w:rPr>
        <w:t>allohexaploids</w:t>
      </w:r>
      <w:proofErr w:type="spellEnd"/>
      <w:r w:rsidRPr="004E67D5">
        <w:rPr>
          <w:rFonts w:ascii="Calibri" w:eastAsia="+mn-ea" w:hAnsi="Calibri" w:cs="+mn-cs"/>
          <w:color w:val="000000"/>
          <w:kern w:val="24"/>
          <w:lang w:val="en-US" w:eastAsia="en-GB"/>
        </w:rPr>
        <w:t xml:space="preserve"> will grow faster than the tetraploid and diploid parental species </w:t>
      </w:r>
    </w:p>
    <w:p w14:paraId="27A93F67" w14:textId="77777777" w:rsidR="008C3DEE" w:rsidRPr="004E67D5" w:rsidRDefault="008C3DEE" w:rsidP="008C3DEE">
      <w:pPr>
        <w:pStyle w:val="Listenabsatz"/>
        <w:numPr>
          <w:ilvl w:val="0"/>
          <w:numId w:val="7"/>
        </w:numPr>
        <w:spacing w:after="120" w:line="276" w:lineRule="auto"/>
        <w:contextualSpacing w:val="0"/>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The </w:t>
      </w:r>
      <w:proofErr w:type="spellStart"/>
      <w:r w:rsidRPr="004E67D5">
        <w:rPr>
          <w:rFonts w:ascii="Calibri" w:eastAsia="+mn-ea" w:hAnsi="Calibri" w:cs="+mn-cs"/>
          <w:color w:val="000000"/>
          <w:kern w:val="24"/>
          <w:lang w:val="en-US" w:eastAsia="en-GB"/>
        </w:rPr>
        <w:t>allohexaploids</w:t>
      </w:r>
      <w:proofErr w:type="spellEnd"/>
      <w:r w:rsidRPr="004E67D5">
        <w:rPr>
          <w:rFonts w:ascii="Calibri" w:eastAsia="+mn-ea" w:hAnsi="Calibri" w:cs="+mn-cs"/>
          <w:color w:val="000000"/>
          <w:kern w:val="24"/>
          <w:lang w:val="en-US" w:eastAsia="en-GB"/>
        </w:rPr>
        <w:t xml:space="preserve"> will have a higher total biomass production at flowering compared to the diploid and tetraploid species</w:t>
      </w:r>
    </w:p>
    <w:p w14:paraId="27911A9F" w14:textId="04B71AE2" w:rsidR="008C3DEE" w:rsidRPr="008C3DEE" w:rsidRDefault="008C3DEE">
      <w:pPr>
        <w:pStyle w:val="Kommentartext"/>
        <w:rPr>
          <w:lang w:val="en-US"/>
        </w:rPr>
      </w:pPr>
    </w:p>
  </w:comment>
  <w:comment w:id="130" w:author="Annaliese" w:date="2022-06-09T14:09:00Z" w:initials="A">
    <w:p w14:paraId="687E5CBF" w14:textId="3FF294DD" w:rsidR="0046742A" w:rsidRPr="00B87D57" w:rsidRDefault="0046742A">
      <w:pPr>
        <w:pStyle w:val="Kommentartext"/>
        <w:rPr>
          <w:lang w:val="en-GB"/>
        </w:rPr>
      </w:pPr>
      <w:r>
        <w:rPr>
          <w:rStyle w:val="Kommentarzeichen"/>
        </w:rPr>
        <w:annotationRef/>
      </w:r>
      <w:r w:rsidRPr="00B87D57">
        <w:rPr>
          <w:lang w:val="en-GB"/>
        </w:rPr>
        <w:t>Significance/p-value?</w:t>
      </w:r>
    </w:p>
  </w:comment>
  <w:comment w:id="135" w:author="Annaliese" w:date="2022-06-09T14:10:00Z" w:initials="A">
    <w:p w14:paraId="5BB3BE51" w14:textId="4BEAA76F" w:rsidR="00B87D57" w:rsidRPr="00B87D57" w:rsidRDefault="00B87D57">
      <w:pPr>
        <w:pStyle w:val="Kommentartext"/>
        <w:rPr>
          <w:lang w:val="en-GB"/>
        </w:rPr>
      </w:pPr>
      <w:r>
        <w:rPr>
          <w:rStyle w:val="Kommentarzeichen"/>
        </w:rPr>
        <w:annotationRef/>
      </w:r>
      <w:r w:rsidRPr="00B87D57">
        <w:rPr>
          <w:lang w:val="en-GB"/>
        </w:rPr>
        <w:t>Or is this the better-</w:t>
      </w:r>
      <w:r>
        <w:rPr>
          <w:lang w:val="en-GB"/>
        </w:rPr>
        <w:t>parent mean?</w:t>
      </w:r>
    </w:p>
  </w:comment>
  <w:comment w:id="134" w:author="Helen Behn" w:date="2022-05-19T14:53:00Z" w:initials="HB">
    <w:p w14:paraId="6CADD23A" w14:textId="554C2656" w:rsidR="00EA2F7E" w:rsidRPr="00E9085F" w:rsidRDefault="00EA2F7E">
      <w:pPr>
        <w:pStyle w:val="Kommentartext"/>
        <w:rPr>
          <w:lang w:val="en-GB"/>
        </w:rPr>
      </w:pPr>
      <w:r>
        <w:rPr>
          <w:rStyle w:val="Kommentarzeichen"/>
        </w:rPr>
        <w:annotationRef/>
      </w:r>
      <w:r>
        <w:rPr>
          <w:noProof/>
          <w:lang w:val="en-GB"/>
        </w:rPr>
        <w:t xml:space="preserve">In some cases we have </w:t>
      </w:r>
      <w:r w:rsidRPr="00E9085F">
        <w:rPr>
          <w:noProof/>
          <w:lang w:val="en-GB"/>
        </w:rPr>
        <w:t>t</w:t>
      </w:r>
      <w:r>
        <w:rPr>
          <w:noProof/>
          <w:lang w:val="en-GB"/>
        </w:rPr>
        <w:t>o deal with differences between data from hand measurements and image analyses.</w:t>
      </w:r>
    </w:p>
  </w:comment>
  <w:comment w:id="139" w:author="Annaliese" w:date="2022-06-09T14:14:00Z" w:initials="A">
    <w:p w14:paraId="2D72D02E" w14:textId="1F7D5AFE" w:rsidR="0061721A" w:rsidRPr="0061721A" w:rsidRDefault="0061721A">
      <w:pPr>
        <w:pStyle w:val="Kommentartext"/>
        <w:rPr>
          <w:lang w:val="en-GB"/>
        </w:rPr>
      </w:pPr>
      <w:r>
        <w:rPr>
          <w:rStyle w:val="Kommentarzeichen"/>
        </w:rPr>
        <w:annotationRef/>
      </w:r>
      <w:r w:rsidRPr="0061721A">
        <w:rPr>
          <w:lang w:val="en-GB"/>
        </w:rPr>
        <w:t>Branches</w:t>
      </w:r>
      <w:r>
        <w:rPr>
          <w:lang w:val="en-GB"/>
        </w:rPr>
        <w:t xml:space="preserve"> per shoot? Is this just for the primary meristem, or also for secondary branches?</w:t>
      </w:r>
    </w:p>
  </w:comment>
  <w:comment w:id="165" w:author="Helen Behn" w:date="2022-05-19T15:48:00Z" w:initials="HB">
    <w:p w14:paraId="1D1DAC22" w14:textId="77777777" w:rsidR="0080014A" w:rsidRPr="00155384" w:rsidRDefault="0080014A" w:rsidP="0080014A">
      <w:pPr>
        <w:pStyle w:val="Kommentartext"/>
        <w:rPr>
          <w:lang w:val="en-GB"/>
        </w:rPr>
      </w:pPr>
      <w:r>
        <w:rPr>
          <w:rStyle w:val="Kommentarzeichen"/>
        </w:rPr>
        <w:annotationRef/>
      </w:r>
      <w:r w:rsidRPr="00155384">
        <w:rPr>
          <w:noProof/>
          <w:lang w:val="en-GB"/>
        </w:rPr>
        <w:t>check i</w:t>
      </w:r>
      <w:r>
        <w:rPr>
          <w:noProof/>
          <w:lang w:val="en-GB"/>
        </w:rPr>
        <w:t>f g is correct</w:t>
      </w:r>
    </w:p>
  </w:comment>
  <w:comment w:id="179" w:author="Helen Behn" w:date="2022-06-08T09:30:00Z" w:initials="HB">
    <w:p w14:paraId="16614642" w14:textId="77777777" w:rsidR="0080014A" w:rsidRPr="00FE07F5" w:rsidRDefault="0080014A" w:rsidP="0080014A">
      <w:pPr>
        <w:pStyle w:val="Kommentartext"/>
        <w:rPr>
          <w:lang w:val="en-GB"/>
        </w:rPr>
      </w:pPr>
      <w:r>
        <w:rPr>
          <w:rStyle w:val="Kommentarzeichen"/>
        </w:rPr>
        <w:annotationRef/>
      </w:r>
      <w:r w:rsidRPr="00FE07F5">
        <w:rPr>
          <w:lang w:val="en-GB"/>
        </w:rPr>
        <w:t>Fertility estimates in OJ h</w:t>
      </w:r>
      <w:r>
        <w:rPr>
          <w:lang w:val="en-GB"/>
        </w:rPr>
        <w:t>ybrids?</w:t>
      </w:r>
    </w:p>
  </w:comment>
  <w:comment w:id="218" w:author="Annaliese" w:date="2022-06-09T14:54:00Z" w:initials="A">
    <w:p w14:paraId="188F43F3" w14:textId="20C1272F" w:rsidR="00CA54F6" w:rsidRPr="00CA54F6" w:rsidRDefault="00CA54F6">
      <w:pPr>
        <w:pStyle w:val="Kommentartext"/>
        <w:rPr>
          <w:lang w:val="en-GB"/>
        </w:rPr>
      </w:pPr>
      <w:r>
        <w:rPr>
          <w:rStyle w:val="Kommentarzeichen"/>
        </w:rPr>
        <w:annotationRef/>
      </w:r>
      <w:r w:rsidR="00CC7FE9">
        <w:rPr>
          <w:lang w:val="en-GB"/>
        </w:rPr>
        <w:t>We might need more details at the start here</w:t>
      </w:r>
      <w:r>
        <w:rPr>
          <w:lang w:val="en-GB"/>
        </w:rPr>
        <w:t xml:space="preserve"> because these are different types: some are between species combinations, others just NCJ x NCJ genotypes etc.</w:t>
      </w:r>
      <w:r w:rsidR="00CC7FE9">
        <w:rPr>
          <w:lang w:val="en-GB"/>
        </w:rPr>
        <w:t>, and there is one is just between two lineages derived from the same parent genotypes</w:t>
      </w:r>
    </w:p>
  </w:comment>
  <w:comment w:id="216" w:author="Annaliese" w:date="2022-06-09T14:45:00Z" w:initials="A">
    <w:p w14:paraId="197C2762" w14:textId="77777777" w:rsidR="007D075A" w:rsidRDefault="007D075A" w:rsidP="007D075A">
      <w:pPr>
        <w:spacing w:after="120" w:line="276" w:lineRule="auto"/>
        <w:rPr>
          <w:b/>
          <w:sz w:val="24"/>
          <w:szCs w:val="24"/>
          <w:lang w:val="en-GB"/>
        </w:rPr>
      </w:pPr>
      <w:r>
        <w:rPr>
          <w:rStyle w:val="Kommentarzeichen"/>
        </w:rPr>
        <w:annotationRef/>
      </w:r>
      <w:r w:rsidRPr="009E0C06">
        <w:rPr>
          <w:b/>
          <w:sz w:val="24"/>
          <w:szCs w:val="24"/>
          <w:lang w:val="en-GB"/>
        </w:rPr>
        <w:t xml:space="preserve">Comparison group 4: F1 </w:t>
      </w:r>
      <w:proofErr w:type="spellStart"/>
      <w:r w:rsidRPr="009E0C06">
        <w:rPr>
          <w:b/>
          <w:sz w:val="24"/>
          <w:szCs w:val="24"/>
          <w:lang w:val="en-GB"/>
        </w:rPr>
        <w:t>allohexaploids</w:t>
      </w:r>
      <w:proofErr w:type="spellEnd"/>
    </w:p>
    <w:p w14:paraId="4AFFA3BB" w14:textId="77777777" w:rsidR="007D075A" w:rsidRDefault="007D075A" w:rsidP="007D075A">
      <w:pPr>
        <w:spacing w:after="120" w:line="276" w:lineRule="auto"/>
        <w:rPr>
          <w:rFonts w:ascii="Calibri" w:eastAsia="+mn-ea" w:hAnsi="Calibri" w:cs="+mn-cs"/>
          <w:color w:val="000000"/>
          <w:kern w:val="24"/>
          <w:lang w:val="en-US" w:eastAsia="en-GB"/>
        </w:rPr>
      </w:pPr>
      <w:r w:rsidRPr="00423CD5">
        <w:rPr>
          <w:rFonts w:ascii="Calibri" w:eastAsia="+mn-ea" w:hAnsi="Calibri" w:cs="+mn-cs"/>
          <w:color w:val="000000"/>
          <w:kern w:val="24"/>
          <w:lang w:val="en-US" w:eastAsia="en-GB"/>
        </w:rPr>
        <w:t>AABBCC (</w:t>
      </w:r>
      <w:r w:rsidRPr="004E67D5">
        <w:rPr>
          <w:rFonts w:ascii="Calibri" w:eastAsia="+mn-ea" w:hAnsi="Calibri" w:cs="+mn-cs"/>
          <w:color w:val="000000"/>
          <w:kern w:val="24"/>
          <w:lang w:val="en-US" w:eastAsia="en-GB"/>
        </w:rPr>
        <w:t>allohexaploid</w:t>
      </w:r>
      <w:r>
        <w:rPr>
          <w:rFonts w:ascii="Calibri" w:eastAsia="+mn-ea" w:hAnsi="Calibri" w:cs="+mn-cs"/>
          <w:color w:val="000000"/>
          <w:kern w:val="24"/>
          <w:lang w:val="en-US" w:eastAsia="en-GB"/>
        </w:rPr>
        <w:t xml:space="preserve">, </w:t>
      </w:r>
      <w:r w:rsidRPr="00423CD5">
        <w:rPr>
          <w:rFonts w:ascii="Calibri" w:eastAsia="+mn-ea" w:hAnsi="Calibri" w:cs="+mn-cs"/>
          <w:color w:val="000000"/>
          <w:kern w:val="24"/>
          <w:lang w:val="en-US" w:eastAsia="en-GB"/>
        </w:rPr>
        <w:t>homozygous) x AABBCC (</w:t>
      </w:r>
      <w:r w:rsidRPr="004E67D5">
        <w:rPr>
          <w:rFonts w:ascii="Calibri" w:eastAsia="+mn-ea" w:hAnsi="Calibri" w:cs="+mn-cs"/>
          <w:color w:val="000000"/>
          <w:kern w:val="24"/>
          <w:lang w:val="en-US" w:eastAsia="en-GB"/>
        </w:rPr>
        <w:t>allohexaploid</w:t>
      </w:r>
      <w:r>
        <w:rPr>
          <w:rFonts w:ascii="Calibri" w:eastAsia="+mn-ea" w:hAnsi="Calibri" w:cs="+mn-cs"/>
          <w:color w:val="000000"/>
          <w:kern w:val="24"/>
          <w:lang w:val="en-US" w:eastAsia="en-GB"/>
        </w:rPr>
        <w:t xml:space="preserve">, </w:t>
      </w:r>
      <w:r w:rsidRPr="00423CD5">
        <w:rPr>
          <w:rFonts w:ascii="Calibri" w:eastAsia="+mn-ea" w:hAnsi="Calibri" w:cs="+mn-cs"/>
          <w:color w:val="000000"/>
          <w:kern w:val="24"/>
          <w:lang w:val="en-US" w:eastAsia="en-GB"/>
        </w:rPr>
        <w:t>homozygous) = AABBCC (</w:t>
      </w:r>
      <w:r w:rsidRPr="004E67D5">
        <w:rPr>
          <w:rFonts w:ascii="Calibri" w:eastAsia="+mn-ea" w:hAnsi="Calibri" w:cs="+mn-cs"/>
          <w:color w:val="000000"/>
          <w:kern w:val="24"/>
          <w:lang w:val="en-US" w:eastAsia="en-GB"/>
        </w:rPr>
        <w:t>allohexaploid</w:t>
      </w:r>
      <w:r>
        <w:rPr>
          <w:rFonts w:ascii="Calibri" w:eastAsia="+mn-ea" w:hAnsi="Calibri" w:cs="+mn-cs"/>
          <w:color w:val="000000"/>
          <w:kern w:val="24"/>
          <w:lang w:val="en-US" w:eastAsia="en-GB"/>
        </w:rPr>
        <w:t xml:space="preserve">, </w:t>
      </w:r>
      <w:r w:rsidRPr="00423CD5">
        <w:rPr>
          <w:rFonts w:ascii="Calibri" w:eastAsia="+mn-ea" w:hAnsi="Calibri" w:cs="+mn-cs"/>
          <w:color w:val="000000"/>
          <w:kern w:val="24"/>
          <w:lang w:val="en-US" w:eastAsia="en-GB"/>
        </w:rPr>
        <w:t>heterozygous)</w:t>
      </w:r>
    </w:p>
    <w:p w14:paraId="4C392190" w14:textId="77777777" w:rsidR="007D075A" w:rsidRPr="00423CD5" w:rsidRDefault="007D075A" w:rsidP="007D075A">
      <w:pPr>
        <w:spacing w:after="120" w:line="276" w:lineRule="auto"/>
        <w:rPr>
          <w:rFonts w:ascii="Times New Roman" w:eastAsia="Times New Roman" w:hAnsi="Times New Roman" w:cs="Times New Roman"/>
          <w:lang w:val="en-GB" w:eastAsia="en-GB"/>
        </w:rPr>
      </w:pPr>
    </w:p>
    <w:p w14:paraId="46C968FA" w14:textId="77777777" w:rsidR="007D075A" w:rsidRPr="004E67D5" w:rsidRDefault="007D075A" w:rsidP="007D075A">
      <w:pPr>
        <w:spacing w:after="120" w:line="276" w:lineRule="auto"/>
        <w:rPr>
          <w:rFonts w:ascii="Calibri" w:eastAsia="+mn-ea" w:hAnsi="Calibri" w:cs="+mn-cs"/>
          <w:b/>
          <w:color w:val="000000"/>
          <w:kern w:val="24"/>
          <w:lang w:val="en-US" w:eastAsia="en-GB"/>
        </w:rPr>
      </w:pPr>
      <w:r w:rsidRPr="004E67D5">
        <w:rPr>
          <w:rFonts w:ascii="Calibri" w:eastAsia="+mn-ea" w:hAnsi="Calibri" w:cs="+mn-cs"/>
          <w:b/>
          <w:color w:val="000000"/>
          <w:kern w:val="24"/>
          <w:lang w:val="en-US" w:eastAsia="en-GB"/>
        </w:rPr>
        <w:t>Hypothes</w:t>
      </w:r>
      <w:r>
        <w:rPr>
          <w:rFonts w:ascii="Calibri" w:eastAsia="+mn-ea" w:hAnsi="Calibri" w:cs="+mn-cs"/>
          <w:b/>
          <w:color w:val="000000"/>
          <w:kern w:val="24"/>
          <w:lang w:val="en-US" w:eastAsia="en-GB"/>
        </w:rPr>
        <w:t>e</w:t>
      </w:r>
      <w:r w:rsidRPr="004E67D5">
        <w:rPr>
          <w:rFonts w:ascii="Calibri" w:eastAsia="+mn-ea" w:hAnsi="Calibri" w:cs="+mn-cs"/>
          <w:b/>
          <w:color w:val="000000"/>
          <w:kern w:val="24"/>
          <w:lang w:val="en-US" w:eastAsia="en-GB"/>
        </w:rPr>
        <w:t>s:</w:t>
      </w:r>
    </w:p>
    <w:p w14:paraId="37CD2C97" w14:textId="77777777" w:rsidR="007D075A" w:rsidRDefault="007D075A" w:rsidP="007D075A">
      <w:pPr>
        <w:spacing w:after="120" w:line="276" w:lineRule="auto"/>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Increased heterozygosity in the allohexaploid hybrids will result in increased hybrid </w:t>
      </w:r>
      <w:proofErr w:type="spellStart"/>
      <w:r w:rsidRPr="004E67D5">
        <w:rPr>
          <w:rFonts w:ascii="Calibri" w:eastAsia="+mn-ea" w:hAnsi="Calibri" w:cs="+mn-cs"/>
          <w:color w:val="000000"/>
          <w:kern w:val="24"/>
          <w:lang w:val="en-US" w:eastAsia="en-GB"/>
        </w:rPr>
        <w:t>vigour</w:t>
      </w:r>
      <w:proofErr w:type="spellEnd"/>
      <w:r w:rsidRPr="004E67D5">
        <w:rPr>
          <w:rFonts w:ascii="Calibri" w:eastAsia="+mn-ea" w:hAnsi="Calibri" w:cs="+mn-cs"/>
          <w:color w:val="000000"/>
          <w:kern w:val="24"/>
          <w:lang w:val="en-US" w:eastAsia="en-GB"/>
        </w:rPr>
        <w:t xml:space="preserve"> </w:t>
      </w:r>
    </w:p>
    <w:p w14:paraId="55347AAA" w14:textId="77777777" w:rsidR="007D075A" w:rsidRPr="004E67D5" w:rsidRDefault="007D075A" w:rsidP="007D075A">
      <w:pPr>
        <w:pStyle w:val="Listenabsatz"/>
        <w:numPr>
          <w:ilvl w:val="0"/>
          <w:numId w:val="8"/>
        </w:numPr>
        <w:spacing w:after="120" w:line="276" w:lineRule="auto"/>
        <w:contextualSpacing w:val="0"/>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Hybrid </w:t>
      </w:r>
      <w:proofErr w:type="spellStart"/>
      <w:r w:rsidRPr="004E67D5">
        <w:rPr>
          <w:rFonts w:ascii="Calibri" w:eastAsia="+mn-ea" w:hAnsi="Calibri" w:cs="+mn-cs"/>
          <w:color w:val="000000"/>
          <w:kern w:val="24"/>
          <w:lang w:val="en-US" w:eastAsia="en-GB"/>
        </w:rPr>
        <w:t>allohexaploids</w:t>
      </w:r>
      <w:proofErr w:type="spellEnd"/>
      <w:r w:rsidRPr="004E67D5">
        <w:rPr>
          <w:rFonts w:ascii="Calibri" w:eastAsia="+mn-ea" w:hAnsi="Calibri" w:cs="+mn-cs"/>
          <w:color w:val="000000"/>
          <w:kern w:val="24"/>
          <w:lang w:val="en-US" w:eastAsia="en-GB"/>
        </w:rPr>
        <w:t xml:space="preserve"> will grow faster than their homozygous allohexaploid parents </w:t>
      </w:r>
    </w:p>
    <w:p w14:paraId="5952B57B" w14:textId="77777777" w:rsidR="007D075A" w:rsidRPr="004E67D5" w:rsidRDefault="007D075A" w:rsidP="007D075A">
      <w:pPr>
        <w:pStyle w:val="Listenabsatz"/>
        <w:numPr>
          <w:ilvl w:val="0"/>
          <w:numId w:val="8"/>
        </w:numPr>
        <w:spacing w:after="120" w:line="276" w:lineRule="auto"/>
        <w:contextualSpacing w:val="0"/>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Hybrid </w:t>
      </w:r>
      <w:proofErr w:type="spellStart"/>
      <w:r w:rsidRPr="004E67D5">
        <w:rPr>
          <w:rFonts w:ascii="Calibri" w:eastAsia="+mn-ea" w:hAnsi="Calibri" w:cs="+mn-cs"/>
          <w:color w:val="000000"/>
          <w:kern w:val="24"/>
          <w:lang w:val="en-US" w:eastAsia="en-GB"/>
        </w:rPr>
        <w:t>allohexaploids</w:t>
      </w:r>
      <w:proofErr w:type="spellEnd"/>
      <w:r w:rsidRPr="004E67D5">
        <w:rPr>
          <w:rFonts w:ascii="Calibri" w:eastAsia="+mn-ea" w:hAnsi="Calibri" w:cs="+mn-cs"/>
          <w:color w:val="000000"/>
          <w:kern w:val="24"/>
          <w:lang w:val="en-US" w:eastAsia="en-GB"/>
        </w:rPr>
        <w:t xml:space="preserve"> will have a higher total biomass production at flowering than their homozygous allohexaploid parents</w:t>
      </w:r>
    </w:p>
    <w:p w14:paraId="416A4C0A" w14:textId="25F3EA9C" w:rsidR="007D075A" w:rsidRPr="007D075A" w:rsidRDefault="007D075A">
      <w:pPr>
        <w:pStyle w:val="Kommentartext"/>
        <w:rPr>
          <w:lang w:val="en-US"/>
        </w:rPr>
      </w:pPr>
    </w:p>
  </w:comment>
  <w:comment w:id="267" w:author="Helen Behn" w:date="2022-05-19T09:45:00Z" w:initials="HB">
    <w:p w14:paraId="0B76A333" w14:textId="12C56CA1" w:rsidR="00EA2F7E" w:rsidRPr="00E9085F" w:rsidRDefault="00EA2F7E">
      <w:pPr>
        <w:pStyle w:val="Kommentartext"/>
        <w:rPr>
          <w:lang w:val="en-GB"/>
        </w:rPr>
      </w:pPr>
      <w:r>
        <w:rPr>
          <w:rStyle w:val="Kommentarzeichen"/>
        </w:rPr>
        <w:annotationRef/>
      </w:r>
      <w:r w:rsidR="00093F42">
        <w:rPr>
          <w:lang w:val="en-GB"/>
        </w:rPr>
        <w:t>turn into cm</w:t>
      </w:r>
    </w:p>
  </w:comment>
  <w:comment w:id="269" w:author="Annaliese" w:date="2022-06-09T15:01:00Z" w:initials="A">
    <w:p w14:paraId="24AB6D8B" w14:textId="1917EF83" w:rsidR="008B4083" w:rsidRPr="008B4083" w:rsidRDefault="008B4083">
      <w:pPr>
        <w:pStyle w:val="Kommentartext"/>
        <w:rPr>
          <w:lang w:val="en-GB"/>
        </w:rPr>
      </w:pPr>
      <w:r>
        <w:rPr>
          <w:rStyle w:val="Kommentarzeichen"/>
        </w:rPr>
        <w:annotationRef/>
      </w:r>
      <w:r w:rsidRPr="008B4083">
        <w:rPr>
          <w:lang w:val="en-GB"/>
        </w:rPr>
        <w:t>for these I woul</w:t>
      </w:r>
      <w:r>
        <w:rPr>
          <w:lang w:val="en-GB"/>
        </w:rPr>
        <w:t>d like to know which genotypes</w:t>
      </w:r>
    </w:p>
  </w:comment>
  <w:comment w:id="289" w:author="Annaliese" w:date="2022-06-09T15:01:00Z" w:initials="A">
    <w:p w14:paraId="2D08FA7C" w14:textId="186BEF53" w:rsidR="00CC7FE9" w:rsidRPr="008B4083" w:rsidRDefault="00CC7FE9">
      <w:pPr>
        <w:pStyle w:val="Kommentartext"/>
        <w:rPr>
          <w:lang w:val="en-GB"/>
        </w:rPr>
      </w:pPr>
      <w:r>
        <w:rPr>
          <w:rStyle w:val="Kommentarzeichen"/>
        </w:rPr>
        <w:annotationRef/>
      </w:r>
      <w:r w:rsidRPr="008B4083">
        <w:rPr>
          <w:lang w:val="en-GB"/>
        </w:rPr>
        <w:t>which one?</w:t>
      </w:r>
    </w:p>
  </w:comment>
  <w:comment w:id="292" w:author="Annaliese" w:date="2022-06-09T15:00:00Z" w:initials="A">
    <w:p w14:paraId="7E2A6C10" w14:textId="00B7FB58" w:rsidR="00EC313E" w:rsidRPr="00EC313E" w:rsidRDefault="00EC313E">
      <w:pPr>
        <w:pStyle w:val="Kommentartext"/>
        <w:rPr>
          <w:lang w:val="en-GB"/>
        </w:rPr>
      </w:pPr>
      <w:r>
        <w:rPr>
          <w:rStyle w:val="Kommentarzeichen"/>
        </w:rPr>
        <w:annotationRef/>
      </w:r>
      <w:r w:rsidRPr="00EC313E">
        <w:rPr>
          <w:lang w:val="en-GB"/>
        </w:rPr>
        <w:t>aha this is the one w</w:t>
      </w:r>
      <w:r>
        <w:rPr>
          <w:lang w:val="en-GB"/>
        </w:rPr>
        <w:t>hich has the same parent genotypes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BE449D" w15:done="0"/>
  <w15:commentEx w15:paraId="1B1726E5" w15:done="0"/>
  <w15:commentEx w15:paraId="449A7B73" w15:done="0"/>
  <w15:commentEx w15:paraId="0C955083" w15:done="0"/>
  <w15:commentEx w15:paraId="1C6CF63E" w15:done="0"/>
  <w15:commentEx w15:paraId="543F907F" w15:done="0"/>
  <w15:commentEx w15:paraId="27911A9F" w15:done="0"/>
  <w15:commentEx w15:paraId="687E5CBF" w15:done="0"/>
  <w15:commentEx w15:paraId="5BB3BE51" w15:done="0"/>
  <w15:commentEx w15:paraId="6CADD23A" w15:done="0"/>
  <w15:commentEx w15:paraId="2D72D02E" w15:done="0"/>
  <w15:commentEx w15:paraId="1D1DAC22" w15:done="0"/>
  <w15:commentEx w15:paraId="16614642" w15:done="0"/>
  <w15:commentEx w15:paraId="188F43F3" w15:done="0"/>
  <w15:commentEx w15:paraId="416A4C0A" w15:done="0"/>
  <w15:commentEx w15:paraId="0B76A333" w15:done="0"/>
  <w15:commentEx w15:paraId="24AB6D8B" w15:done="0"/>
  <w15:commentEx w15:paraId="2D08FA7C" w15:done="0"/>
  <w15:commentEx w15:paraId="7E2A6C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BE449D" w16cid:durableId="264C7CE7"/>
  <w16cid:commentId w16cid:paraId="1B1726E5" w16cid:durableId="264C8644"/>
  <w16cid:commentId w16cid:paraId="449A7B73" w16cid:durableId="264C7BC8"/>
  <w16cid:commentId w16cid:paraId="0C955083" w16cid:durableId="264C7B51"/>
  <w16cid:commentId w16cid:paraId="1C6CF63E" w16cid:durableId="264C8265"/>
  <w16cid:commentId w16cid:paraId="543F907F" w16cid:durableId="2630FF52"/>
  <w16cid:commentId w16cid:paraId="27911A9F" w16cid:durableId="264C7D3F"/>
  <w16cid:commentId w16cid:paraId="687E5CBF" w16cid:durableId="264C7DB3"/>
  <w16cid:commentId w16cid:paraId="5BB3BE51" w16cid:durableId="264C7DE4"/>
  <w16cid:commentId w16cid:paraId="6CADD23A" w16cid:durableId="2630D885"/>
  <w16cid:commentId w16cid:paraId="2D72D02E" w16cid:durableId="264C7EDB"/>
  <w16cid:commentId w16cid:paraId="1D1DAC22" w16cid:durableId="2630E545"/>
  <w16cid:commentId w16cid:paraId="16614642" w16cid:durableId="264AEABD"/>
  <w16cid:commentId w16cid:paraId="188F43F3" w16cid:durableId="264C8834"/>
  <w16cid:commentId w16cid:paraId="416A4C0A" w16cid:durableId="264C8608"/>
  <w16cid:commentId w16cid:paraId="0B76A333" w16cid:durableId="26309032"/>
  <w16cid:commentId w16cid:paraId="24AB6D8B" w16cid:durableId="264C89E6"/>
  <w16cid:commentId w16cid:paraId="2D08FA7C" w16cid:durableId="264C89DA"/>
  <w16cid:commentId w16cid:paraId="7E2A6C10" w16cid:durableId="264C89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1853"/>
    <w:multiLevelType w:val="hybridMultilevel"/>
    <w:tmpl w:val="D58E4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E585C"/>
    <w:multiLevelType w:val="hybridMultilevel"/>
    <w:tmpl w:val="48F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E0D85"/>
    <w:multiLevelType w:val="hybridMultilevel"/>
    <w:tmpl w:val="C78E1ABC"/>
    <w:lvl w:ilvl="0" w:tplc="2730C9F8">
      <w:start w:val="1"/>
      <w:numFmt w:val="bullet"/>
      <w:lvlText w:val=""/>
      <w:lvlJc w:val="left"/>
      <w:pPr>
        <w:tabs>
          <w:tab w:val="num" w:pos="720"/>
        </w:tabs>
        <w:ind w:left="720" w:hanging="360"/>
      </w:pPr>
      <w:rPr>
        <w:rFonts w:ascii="Symbol" w:hAnsi="Symbol" w:hint="default"/>
      </w:rPr>
    </w:lvl>
    <w:lvl w:ilvl="1" w:tplc="D7C40E2E" w:tentative="1">
      <w:start w:val="1"/>
      <w:numFmt w:val="bullet"/>
      <w:lvlText w:val=""/>
      <w:lvlJc w:val="left"/>
      <w:pPr>
        <w:tabs>
          <w:tab w:val="num" w:pos="1440"/>
        </w:tabs>
        <w:ind w:left="1440" w:hanging="360"/>
      </w:pPr>
      <w:rPr>
        <w:rFonts w:ascii="Symbol" w:hAnsi="Symbol" w:hint="default"/>
      </w:rPr>
    </w:lvl>
    <w:lvl w:ilvl="2" w:tplc="7FCE903E" w:tentative="1">
      <w:start w:val="1"/>
      <w:numFmt w:val="bullet"/>
      <w:lvlText w:val=""/>
      <w:lvlJc w:val="left"/>
      <w:pPr>
        <w:tabs>
          <w:tab w:val="num" w:pos="2160"/>
        </w:tabs>
        <w:ind w:left="2160" w:hanging="360"/>
      </w:pPr>
      <w:rPr>
        <w:rFonts w:ascii="Symbol" w:hAnsi="Symbol" w:hint="default"/>
      </w:rPr>
    </w:lvl>
    <w:lvl w:ilvl="3" w:tplc="24121E10" w:tentative="1">
      <w:start w:val="1"/>
      <w:numFmt w:val="bullet"/>
      <w:lvlText w:val=""/>
      <w:lvlJc w:val="left"/>
      <w:pPr>
        <w:tabs>
          <w:tab w:val="num" w:pos="2880"/>
        </w:tabs>
        <w:ind w:left="2880" w:hanging="360"/>
      </w:pPr>
      <w:rPr>
        <w:rFonts w:ascii="Symbol" w:hAnsi="Symbol" w:hint="default"/>
      </w:rPr>
    </w:lvl>
    <w:lvl w:ilvl="4" w:tplc="957AD82C" w:tentative="1">
      <w:start w:val="1"/>
      <w:numFmt w:val="bullet"/>
      <w:lvlText w:val=""/>
      <w:lvlJc w:val="left"/>
      <w:pPr>
        <w:tabs>
          <w:tab w:val="num" w:pos="3600"/>
        </w:tabs>
        <w:ind w:left="3600" w:hanging="360"/>
      </w:pPr>
      <w:rPr>
        <w:rFonts w:ascii="Symbol" w:hAnsi="Symbol" w:hint="default"/>
      </w:rPr>
    </w:lvl>
    <w:lvl w:ilvl="5" w:tplc="8E7E1F56" w:tentative="1">
      <w:start w:val="1"/>
      <w:numFmt w:val="bullet"/>
      <w:lvlText w:val=""/>
      <w:lvlJc w:val="left"/>
      <w:pPr>
        <w:tabs>
          <w:tab w:val="num" w:pos="4320"/>
        </w:tabs>
        <w:ind w:left="4320" w:hanging="360"/>
      </w:pPr>
      <w:rPr>
        <w:rFonts w:ascii="Symbol" w:hAnsi="Symbol" w:hint="default"/>
      </w:rPr>
    </w:lvl>
    <w:lvl w:ilvl="6" w:tplc="98A6B7FA" w:tentative="1">
      <w:start w:val="1"/>
      <w:numFmt w:val="bullet"/>
      <w:lvlText w:val=""/>
      <w:lvlJc w:val="left"/>
      <w:pPr>
        <w:tabs>
          <w:tab w:val="num" w:pos="5040"/>
        </w:tabs>
        <w:ind w:left="5040" w:hanging="360"/>
      </w:pPr>
      <w:rPr>
        <w:rFonts w:ascii="Symbol" w:hAnsi="Symbol" w:hint="default"/>
      </w:rPr>
    </w:lvl>
    <w:lvl w:ilvl="7" w:tplc="A6E4F294" w:tentative="1">
      <w:start w:val="1"/>
      <w:numFmt w:val="bullet"/>
      <w:lvlText w:val=""/>
      <w:lvlJc w:val="left"/>
      <w:pPr>
        <w:tabs>
          <w:tab w:val="num" w:pos="5760"/>
        </w:tabs>
        <w:ind w:left="5760" w:hanging="360"/>
      </w:pPr>
      <w:rPr>
        <w:rFonts w:ascii="Symbol" w:hAnsi="Symbol" w:hint="default"/>
      </w:rPr>
    </w:lvl>
    <w:lvl w:ilvl="8" w:tplc="B4ACB95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6DC0F4C"/>
    <w:multiLevelType w:val="hybridMultilevel"/>
    <w:tmpl w:val="13560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536237"/>
    <w:multiLevelType w:val="hybridMultilevel"/>
    <w:tmpl w:val="2E108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6211BA"/>
    <w:multiLevelType w:val="hybridMultilevel"/>
    <w:tmpl w:val="852098E6"/>
    <w:lvl w:ilvl="0" w:tplc="300A3CB8">
      <w:start w:val="1"/>
      <w:numFmt w:val="bullet"/>
      <w:lvlText w:val=""/>
      <w:lvlJc w:val="left"/>
      <w:pPr>
        <w:tabs>
          <w:tab w:val="num" w:pos="720"/>
        </w:tabs>
        <w:ind w:left="720" w:hanging="360"/>
      </w:pPr>
      <w:rPr>
        <w:rFonts w:ascii="Symbol" w:hAnsi="Symbol" w:hint="default"/>
      </w:rPr>
    </w:lvl>
    <w:lvl w:ilvl="1" w:tplc="CFF6B266" w:tentative="1">
      <w:start w:val="1"/>
      <w:numFmt w:val="bullet"/>
      <w:lvlText w:val=""/>
      <w:lvlJc w:val="left"/>
      <w:pPr>
        <w:tabs>
          <w:tab w:val="num" w:pos="1440"/>
        </w:tabs>
        <w:ind w:left="1440" w:hanging="360"/>
      </w:pPr>
      <w:rPr>
        <w:rFonts w:ascii="Symbol" w:hAnsi="Symbol" w:hint="default"/>
      </w:rPr>
    </w:lvl>
    <w:lvl w:ilvl="2" w:tplc="A7108C5A" w:tentative="1">
      <w:start w:val="1"/>
      <w:numFmt w:val="bullet"/>
      <w:lvlText w:val=""/>
      <w:lvlJc w:val="left"/>
      <w:pPr>
        <w:tabs>
          <w:tab w:val="num" w:pos="2160"/>
        </w:tabs>
        <w:ind w:left="2160" w:hanging="360"/>
      </w:pPr>
      <w:rPr>
        <w:rFonts w:ascii="Symbol" w:hAnsi="Symbol" w:hint="default"/>
      </w:rPr>
    </w:lvl>
    <w:lvl w:ilvl="3" w:tplc="F1641F36" w:tentative="1">
      <w:start w:val="1"/>
      <w:numFmt w:val="bullet"/>
      <w:lvlText w:val=""/>
      <w:lvlJc w:val="left"/>
      <w:pPr>
        <w:tabs>
          <w:tab w:val="num" w:pos="2880"/>
        </w:tabs>
        <w:ind w:left="2880" w:hanging="360"/>
      </w:pPr>
      <w:rPr>
        <w:rFonts w:ascii="Symbol" w:hAnsi="Symbol" w:hint="default"/>
      </w:rPr>
    </w:lvl>
    <w:lvl w:ilvl="4" w:tplc="B8C8675C" w:tentative="1">
      <w:start w:val="1"/>
      <w:numFmt w:val="bullet"/>
      <w:lvlText w:val=""/>
      <w:lvlJc w:val="left"/>
      <w:pPr>
        <w:tabs>
          <w:tab w:val="num" w:pos="3600"/>
        </w:tabs>
        <w:ind w:left="3600" w:hanging="360"/>
      </w:pPr>
      <w:rPr>
        <w:rFonts w:ascii="Symbol" w:hAnsi="Symbol" w:hint="default"/>
      </w:rPr>
    </w:lvl>
    <w:lvl w:ilvl="5" w:tplc="CD28EDD6" w:tentative="1">
      <w:start w:val="1"/>
      <w:numFmt w:val="bullet"/>
      <w:lvlText w:val=""/>
      <w:lvlJc w:val="left"/>
      <w:pPr>
        <w:tabs>
          <w:tab w:val="num" w:pos="4320"/>
        </w:tabs>
        <w:ind w:left="4320" w:hanging="360"/>
      </w:pPr>
      <w:rPr>
        <w:rFonts w:ascii="Symbol" w:hAnsi="Symbol" w:hint="default"/>
      </w:rPr>
    </w:lvl>
    <w:lvl w:ilvl="6" w:tplc="ABD8F28E" w:tentative="1">
      <w:start w:val="1"/>
      <w:numFmt w:val="bullet"/>
      <w:lvlText w:val=""/>
      <w:lvlJc w:val="left"/>
      <w:pPr>
        <w:tabs>
          <w:tab w:val="num" w:pos="5040"/>
        </w:tabs>
        <w:ind w:left="5040" w:hanging="360"/>
      </w:pPr>
      <w:rPr>
        <w:rFonts w:ascii="Symbol" w:hAnsi="Symbol" w:hint="default"/>
      </w:rPr>
    </w:lvl>
    <w:lvl w:ilvl="7" w:tplc="F8C4039C" w:tentative="1">
      <w:start w:val="1"/>
      <w:numFmt w:val="bullet"/>
      <w:lvlText w:val=""/>
      <w:lvlJc w:val="left"/>
      <w:pPr>
        <w:tabs>
          <w:tab w:val="num" w:pos="5760"/>
        </w:tabs>
        <w:ind w:left="5760" w:hanging="360"/>
      </w:pPr>
      <w:rPr>
        <w:rFonts w:ascii="Symbol" w:hAnsi="Symbol" w:hint="default"/>
      </w:rPr>
    </w:lvl>
    <w:lvl w:ilvl="8" w:tplc="C5CE192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E232E00"/>
    <w:multiLevelType w:val="hybridMultilevel"/>
    <w:tmpl w:val="E01E75F6"/>
    <w:lvl w:ilvl="0" w:tplc="FC7852F4">
      <w:start w:val="1"/>
      <w:numFmt w:val="bullet"/>
      <w:lvlText w:val=""/>
      <w:lvlJc w:val="left"/>
      <w:pPr>
        <w:tabs>
          <w:tab w:val="num" w:pos="720"/>
        </w:tabs>
        <w:ind w:left="720" w:hanging="360"/>
      </w:pPr>
      <w:rPr>
        <w:rFonts w:ascii="Symbol" w:hAnsi="Symbol" w:hint="default"/>
      </w:rPr>
    </w:lvl>
    <w:lvl w:ilvl="1" w:tplc="F4E46C1C" w:tentative="1">
      <w:start w:val="1"/>
      <w:numFmt w:val="bullet"/>
      <w:lvlText w:val=""/>
      <w:lvlJc w:val="left"/>
      <w:pPr>
        <w:tabs>
          <w:tab w:val="num" w:pos="1440"/>
        </w:tabs>
        <w:ind w:left="1440" w:hanging="360"/>
      </w:pPr>
      <w:rPr>
        <w:rFonts w:ascii="Symbol" w:hAnsi="Symbol" w:hint="default"/>
      </w:rPr>
    </w:lvl>
    <w:lvl w:ilvl="2" w:tplc="DE66A864" w:tentative="1">
      <w:start w:val="1"/>
      <w:numFmt w:val="bullet"/>
      <w:lvlText w:val=""/>
      <w:lvlJc w:val="left"/>
      <w:pPr>
        <w:tabs>
          <w:tab w:val="num" w:pos="2160"/>
        </w:tabs>
        <w:ind w:left="2160" w:hanging="360"/>
      </w:pPr>
      <w:rPr>
        <w:rFonts w:ascii="Symbol" w:hAnsi="Symbol" w:hint="default"/>
      </w:rPr>
    </w:lvl>
    <w:lvl w:ilvl="3" w:tplc="7462631A" w:tentative="1">
      <w:start w:val="1"/>
      <w:numFmt w:val="bullet"/>
      <w:lvlText w:val=""/>
      <w:lvlJc w:val="left"/>
      <w:pPr>
        <w:tabs>
          <w:tab w:val="num" w:pos="2880"/>
        </w:tabs>
        <w:ind w:left="2880" w:hanging="360"/>
      </w:pPr>
      <w:rPr>
        <w:rFonts w:ascii="Symbol" w:hAnsi="Symbol" w:hint="default"/>
      </w:rPr>
    </w:lvl>
    <w:lvl w:ilvl="4" w:tplc="6C30D5EE" w:tentative="1">
      <w:start w:val="1"/>
      <w:numFmt w:val="bullet"/>
      <w:lvlText w:val=""/>
      <w:lvlJc w:val="left"/>
      <w:pPr>
        <w:tabs>
          <w:tab w:val="num" w:pos="3600"/>
        </w:tabs>
        <w:ind w:left="3600" w:hanging="360"/>
      </w:pPr>
      <w:rPr>
        <w:rFonts w:ascii="Symbol" w:hAnsi="Symbol" w:hint="default"/>
      </w:rPr>
    </w:lvl>
    <w:lvl w:ilvl="5" w:tplc="9A7888CE" w:tentative="1">
      <w:start w:val="1"/>
      <w:numFmt w:val="bullet"/>
      <w:lvlText w:val=""/>
      <w:lvlJc w:val="left"/>
      <w:pPr>
        <w:tabs>
          <w:tab w:val="num" w:pos="4320"/>
        </w:tabs>
        <w:ind w:left="4320" w:hanging="360"/>
      </w:pPr>
      <w:rPr>
        <w:rFonts w:ascii="Symbol" w:hAnsi="Symbol" w:hint="default"/>
      </w:rPr>
    </w:lvl>
    <w:lvl w:ilvl="6" w:tplc="CA907BD4" w:tentative="1">
      <w:start w:val="1"/>
      <w:numFmt w:val="bullet"/>
      <w:lvlText w:val=""/>
      <w:lvlJc w:val="left"/>
      <w:pPr>
        <w:tabs>
          <w:tab w:val="num" w:pos="5040"/>
        </w:tabs>
        <w:ind w:left="5040" w:hanging="360"/>
      </w:pPr>
      <w:rPr>
        <w:rFonts w:ascii="Symbol" w:hAnsi="Symbol" w:hint="default"/>
      </w:rPr>
    </w:lvl>
    <w:lvl w:ilvl="7" w:tplc="F3E88B10" w:tentative="1">
      <w:start w:val="1"/>
      <w:numFmt w:val="bullet"/>
      <w:lvlText w:val=""/>
      <w:lvlJc w:val="left"/>
      <w:pPr>
        <w:tabs>
          <w:tab w:val="num" w:pos="5760"/>
        </w:tabs>
        <w:ind w:left="5760" w:hanging="360"/>
      </w:pPr>
      <w:rPr>
        <w:rFonts w:ascii="Symbol" w:hAnsi="Symbol" w:hint="default"/>
      </w:rPr>
    </w:lvl>
    <w:lvl w:ilvl="8" w:tplc="7EFE591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EC97F9F"/>
    <w:multiLevelType w:val="hybridMultilevel"/>
    <w:tmpl w:val="AA82CA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F625FC"/>
    <w:multiLevelType w:val="hybridMultilevel"/>
    <w:tmpl w:val="D216140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7F65B57"/>
    <w:multiLevelType w:val="hybridMultilevel"/>
    <w:tmpl w:val="D4CE84AC"/>
    <w:lvl w:ilvl="0" w:tplc="4FB42F08">
      <w:start w:val="1"/>
      <w:numFmt w:val="bullet"/>
      <w:lvlText w:val=""/>
      <w:lvlJc w:val="left"/>
      <w:pPr>
        <w:tabs>
          <w:tab w:val="num" w:pos="720"/>
        </w:tabs>
        <w:ind w:left="720" w:hanging="360"/>
      </w:pPr>
      <w:rPr>
        <w:rFonts w:ascii="Symbol" w:hAnsi="Symbol" w:hint="default"/>
      </w:rPr>
    </w:lvl>
    <w:lvl w:ilvl="1" w:tplc="A4222646" w:tentative="1">
      <w:start w:val="1"/>
      <w:numFmt w:val="bullet"/>
      <w:lvlText w:val=""/>
      <w:lvlJc w:val="left"/>
      <w:pPr>
        <w:tabs>
          <w:tab w:val="num" w:pos="1440"/>
        </w:tabs>
        <w:ind w:left="1440" w:hanging="360"/>
      </w:pPr>
      <w:rPr>
        <w:rFonts w:ascii="Symbol" w:hAnsi="Symbol" w:hint="default"/>
      </w:rPr>
    </w:lvl>
    <w:lvl w:ilvl="2" w:tplc="BB1493D2" w:tentative="1">
      <w:start w:val="1"/>
      <w:numFmt w:val="bullet"/>
      <w:lvlText w:val=""/>
      <w:lvlJc w:val="left"/>
      <w:pPr>
        <w:tabs>
          <w:tab w:val="num" w:pos="2160"/>
        </w:tabs>
        <w:ind w:left="2160" w:hanging="360"/>
      </w:pPr>
      <w:rPr>
        <w:rFonts w:ascii="Symbol" w:hAnsi="Symbol" w:hint="default"/>
      </w:rPr>
    </w:lvl>
    <w:lvl w:ilvl="3" w:tplc="8C3A1AA8" w:tentative="1">
      <w:start w:val="1"/>
      <w:numFmt w:val="bullet"/>
      <w:lvlText w:val=""/>
      <w:lvlJc w:val="left"/>
      <w:pPr>
        <w:tabs>
          <w:tab w:val="num" w:pos="2880"/>
        </w:tabs>
        <w:ind w:left="2880" w:hanging="360"/>
      </w:pPr>
      <w:rPr>
        <w:rFonts w:ascii="Symbol" w:hAnsi="Symbol" w:hint="default"/>
      </w:rPr>
    </w:lvl>
    <w:lvl w:ilvl="4" w:tplc="F4340274" w:tentative="1">
      <w:start w:val="1"/>
      <w:numFmt w:val="bullet"/>
      <w:lvlText w:val=""/>
      <w:lvlJc w:val="left"/>
      <w:pPr>
        <w:tabs>
          <w:tab w:val="num" w:pos="3600"/>
        </w:tabs>
        <w:ind w:left="3600" w:hanging="360"/>
      </w:pPr>
      <w:rPr>
        <w:rFonts w:ascii="Symbol" w:hAnsi="Symbol" w:hint="default"/>
      </w:rPr>
    </w:lvl>
    <w:lvl w:ilvl="5" w:tplc="939AEF3E" w:tentative="1">
      <w:start w:val="1"/>
      <w:numFmt w:val="bullet"/>
      <w:lvlText w:val=""/>
      <w:lvlJc w:val="left"/>
      <w:pPr>
        <w:tabs>
          <w:tab w:val="num" w:pos="4320"/>
        </w:tabs>
        <w:ind w:left="4320" w:hanging="360"/>
      </w:pPr>
      <w:rPr>
        <w:rFonts w:ascii="Symbol" w:hAnsi="Symbol" w:hint="default"/>
      </w:rPr>
    </w:lvl>
    <w:lvl w:ilvl="6" w:tplc="DCB258E2" w:tentative="1">
      <w:start w:val="1"/>
      <w:numFmt w:val="bullet"/>
      <w:lvlText w:val=""/>
      <w:lvlJc w:val="left"/>
      <w:pPr>
        <w:tabs>
          <w:tab w:val="num" w:pos="5040"/>
        </w:tabs>
        <w:ind w:left="5040" w:hanging="360"/>
      </w:pPr>
      <w:rPr>
        <w:rFonts w:ascii="Symbol" w:hAnsi="Symbol" w:hint="default"/>
      </w:rPr>
    </w:lvl>
    <w:lvl w:ilvl="7" w:tplc="490A5760" w:tentative="1">
      <w:start w:val="1"/>
      <w:numFmt w:val="bullet"/>
      <w:lvlText w:val=""/>
      <w:lvlJc w:val="left"/>
      <w:pPr>
        <w:tabs>
          <w:tab w:val="num" w:pos="5760"/>
        </w:tabs>
        <w:ind w:left="5760" w:hanging="360"/>
      </w:pPr>
      <w:rPr>
        <w:rFonts w:ascii="Symbol" w:hAnsi="Symbol" w:hint="default"/>
      </w:rPr>
    </w:lvl>
    <w:lvl w:ilvl="8" w:tplc="8BA8434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00547D0"/>
    <w:multiLevelType w:val="hybridMultilevel"/>
    <w:tmpl w:val="52283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D14390"/>
    <w:multiLevelType w:val="hybridMultilevel"/>
    <w:tmpl w:val="7E121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2"/>
  </w:num>
  <w:num w:numId="5">
    <w:abstractNumId w:val="6"/>
  </w:num>
  <w:num w:numId="6">
    <w:abstractNumId w:val="9"/>
  </w:num>
  <w:num w:numId="7">
    <w:abstractNumId w:val="11"/>
  </w:num>
  <w:num w:numId="8">
    <w:abstractNumId w:val="0"/>
  </w:num>
  <w:num w:numId="9">
    <w:abstractNumId w:val="4"/>
  </w:num>
  <w:num w:numId="10">
    <w:abstractNumId w:val="10"/>
  </w:num>
  <w:num w:numId="11">
    <w:abstractNumId w:val="8"/>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liese">
    <w15:presenceInfo w15:providerId="None" w15:userId="Annaliese"/>
  </w15:person>
  <w15:person w15:author="Helen Behn">
    <w15:presenceInfo w15:providerId="None" w15:userId="Helen Be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D1"/>
    <w:rsid w:val="0000233E"/>
    <w:rsid w:val="00004F86"/>
    <w:rsid w:val="00036C80"/>
    <w:rsid w:val="00037C7A"/>
    <w:rsid w:val="00056F2B"/>
    <w:rsid w:val="00072FB2"/>
    <w:rsid w:val="000763DB"/>
    <w:rsid w:val="00087B15"/>
    <w:rsid w:val="000903FE"/>
    <w:rsid w:val="00093F42"/>
    <w:rsid w:val="000A45E5"/>
    <w:rsid w:val="000B1B2E"/>
    <w:rsid w:val="000B542C"/>
    <w:rsid w:val="000C1184"/>
    <w:rsid w:val="000C7478"/>
    <w:rsid w:val="000D3850"/>
    <w:rsid w:val="000E5428"/>
    <w:rsid w:val="00101DDC"/>
    <w:rsid w:val="0011246D"/>
    <w:rsid w:val="001145ED"/>
    <w:rsid w:val="001341C8"/>
    <w:rsid w:val="0014792B"/>
    <w:rsid w:val="00155384"/>
    <w:rsid w:val="0015717C"/>
    <w:rsid w:val="0016549C"/>
    <w:rsid w:val="00170A10"/>
    <w:rsid w:val="00171B93"/>
    <w:rsid w:val="0017314C"/>
    <w:rsid w:val="001B5240"/>
    <w:rsid w:val="001D0568"/>
    <w:rsid w:val="001F0889"/>
    <w:rsid w:val="0021385E"/>
    <w:rsid w:val="002407E0"/>
    <w:rsid w:val="0024403A"/>
    <w:rsid w:val="00245E0D"/>
    <w:rsid w:val="00253963"/>
    <w:rsid w:val="00254273"/>
    <w:rsid w:val="00255F5A"/>
    <w:rsid w:val="00275639"/>
    <w:rsid w:val="002951C3"/>
    <w:rsid w:val="00296BDB"/>
    <w:rsid w:val="002A10E1"/>
    <w:rsid w:val="002A444E"/>
    <w:rsid w:val="002B113A"/>
    <w:rsid w:val="002B57BD"/>
    <w:rsid w:val="002C2B0F"/>
    <w:rsid w:val="002D0632"/>
    <w:rsid w:val="002D6385"/>
    <w:rsid w:val="002E2136"/>
    <w:rsid w:val="002E6219"/>
    <w:rsid w:val="00301318"/>
    <w:rsid w:val="00307E5E"/>
    <w:rsid w:val="003168BC"/>
    <w:rsid w:val="0035522B"/>
    <w:rsid w:val="00365032"/>
    <w:rsid w:val="003740C9"/>
    <w:rsid w:val="00375196"/>
    <w:rsid w:val="003778F5"/>
    <w:rsid w:val="003954E3"/>
    <w:rsid w:val="0039665B"/>
    <w:rsid w:val="003D2B15"/>
    <w:rsid w:val="003F246C"/>
    <w:rsid w:val="003F3AC9"/>
    <w:rsid w:val="003F7D22"/>
    <w:rsid w:val="00413306"/>
    <w:rsid w:val="00420E46"/>
    <w:rsid w:val="00423CD5"/>
    <w:rsid w:val="00430F12"/>
    <w:rsid w:val="0043728A"/>
    <w:rsid w:val="0044106E"/>
    <w:rsid w:val="0044208C"/>
    <w:rsid w:val="004421ED"/>
    <w:rsid w:val="00453806"/>
    <w:rsid w:val="00455246"/>
    <w:rsid w:val="004646D9"/>
    <w:rsid w:val="0046742A"/>
    <w:rsid w:val="00470BA6"/>
    <w:rsid w:val="004743C0"/>
    <w:rsid w:val="00481674"/>
    <w:rsid w:val="0048713E"/>
    <w:rsid w:val="004919FB"/>
    <w:rsid w:val="004A62FC"/>
    <w:rsid w:val="004B0C91"/>
    <w:rsid w:val="004C2BF5"/>
    <w:rsid w:val="004C5725"/>
    <w:rsid w:val="004D5C55"/>
    <w:rsid w:val="004D7B66"/>
    <w:rsid w:val="004D7B9F"/>
    <w:rsid w:val="004E67D5"/>
    <w:rsid w:val="00501860"/>
    <w:rsid w:val="00513FB1"/>
    <w:rsid w:val="00517D4A"/>
    <w:rsid w:val="00517E25"/>
    <w:rsid w:val="00534481"/>
    <w:rsid w:val="00563767"/>
    <w:rsid w:val="00572A5C"/>
    <w:rsid w:val="0058549E"/>
    <w:rsid w:val="00587729"/>
    <w:rsid w:val="00595A7C"/>
    <w:rsid w:val="0059799E"/>
    <w:rsid w:val="005A6D25"/>
    <w:rsid w:val="005A6F02"/>
    <w:rsid w:val="005B480F"/>
    <w:rsid w:val="005D0CD6"/>
    <w:rsid w:val="005D1436"/>
    <w:rsid w:val="006005A6"/>
    <w:rsid w:val="00615C26"/>
    <w:rsid w:val="006170FD"/>
    <w:rsid w:val="0061721A"/>
    <w:rsid w:val="00624072"/>
    <w:rsid w:val="00631EF1"/>
    <w:rsid w:val="00646A99"/>
    <w:rsid w:val="00657AFF"/>
    <w:rsid w:val="00674EBC"/>
    <w:rsid w:val="00676965"/>
    <w:rsid w:val="00681FE3"/>
    <w:rsid w:val="00691938"/>
    <w:rsid w:val="006A0FD5"/>
    <w:rsid w:val="006A73C7"/>
    <w:rsid w:val="006C31AE"/>
    <w:rsid w:val="006E226E"/>
    <w:rsid w:val="0070447A"/>
    <w:rsid w:val="0071026B"/>
    <w:rsid w:val="00710BF1"/>
    <w:rsid w:val="00712EC8"/>
    <w:rsid w:val="00716678"/>
    <w:rsid w:val="007223AE"/>
    <w:rsid w:val="0073518A"/>
    <w:rsid w:val="00735628"/>
    <w:rsid w:val="0073578B"/>
    <w:rsid w:val="007368B4"/>
    <w:rsid w:val="00752E96"/>
    <w:rsid w:val="00763C8E"/>
    <w:rsid w:val="00773394"/>
    <w:rsid w:val="00775695"/>
    <w:rsid w:val="00780AE7"/>
    <w:rsid w:val="0079530E"/>
    <w:rsid w:val="00796565"/>
    <w:rsid w:val="007C7458"/>
    <w:rsid w:val="007D075A"/>
    <w:rsid w:val="007D0BD6"/>
    <w:rsid w:val="007D1063"/>
    <w:rsid w:val="007E77DD"/>
    <w:rsid w:val="007F72D1"/>
    <w:rsid w:val="0080014A"/>
    <w:rsid w:val="0080019B"/>
    <w:rsid w:val="008068FB"/>
    <w:rsid w:val="008253B0"/>
    <w:rsid w:val="00833840"/>
    <w:rsid w:val="00833918"/>
    <w:rsid w:val="00837301"/>
    <w:rsid w:val="00871832"/>
    <w:rsid w:val="00890B80"/>
    <w:rsid w:val="00894ED9"/>
    <w:rsid w:val="008B4083"/>
    <w:rsid w:val="008B6CFB"/>
    <w:rsid w:val="008C3DEE"/>
    <w:rsid w:val="008D7F32"/>
    <w:rsid w:val="008E158E"/>
    <w:rsid w:val="008E37AD"/>
    <w:rsid w:val="008E4742"/>
    <w:rsid w:val="008F2C84"/>
    <w:rsid w:val="008F6EF2"/>
    <w:rsid w:val="00907ADC"/>
    <w:rsid w:val="00912C7A"/>
    <w:rsid w:val="0091321B"/>
    <w:rsid w:val="00933FF4"/>
    <w:rsid w:val="00935F95"/>
    <w:rsid w:val="0096159E"/>
    <w:rsid w:val="00976EB0"/>
    <w:rsid w:val="00985212"/>
    <w:rsid w:val="00994465"/>
    <w:rsid w:val="009970D8"/>
    <w:rsid w:val="009A1550"/>
    <w:rsid w:val="009A42D3"/>
    <w:rsid w:val="009B3A4D"/>
    <w:rsid w:val="009D1AE3"/>
    <w:rsid w:val="009E0C06"/>
    <w:rsid w:val="009F40FE"/>
    <w:rsid w:val="00A01BB9"/>
    <w:rsid w:val="00A02523"/>
    <w:rsid w:val="00A0260F"/>
    <w:rsid w:val="00A14294"/>
    <w:rsid w:val="00A32C67"/>
    <w:rsid w:val="00A34D7B"/>
    <w:rsid w:val="00A41135"/>
    <w:rsid w:val="00A4686E"/>
    <w:rsid w:val="00A51611"/>
    <w:rsid w:val="00A537A0"/>
    <w:rsid w:val="00A55C27"/>
    <w:rsid w:val="00A60DB3"/>
    <w:rsid w:val="00A739C0"/>
    <w:rsid w:val="00A92546"/>
    <w:rsid w:val="00AC2624"/>
    <w:rsid w:val="00AE53B9"/>
    <w:rsid w:val="00AE587F"/>
    <w:rsid w:val="00B10597"/>
    <w:rsid w:val="00B13095"/>
    <w:rsid w:val="00B148AF"/>
    <w:rsid w:val="00B21718"/>
    <w:rsid w:val="00B3397D"/>
    <w:rsid w:val="00B4671A"/>
    <w:rsid w:val="00B631F7"/>
    <w:rsid w:val="00B7315B"/>
    <w:rsid w:val="00B87D57"/>
    <w:rsid w:val="00BC1FD7"/>
    <w:rsid w:val="00C010BE"/>
    <w:rsid w:val="00C47EB6"/>
    <w:rsid w:val="00C50C93"/>
    <w:rsid w:val="00C559C9"/>
    <w:rsid w:val="00C71768"/>
    <w:rsid w:val="00C85EEA"/>
    <w:rsid w:val="00C90EA2"/>
    <w:rsid w:val="00C944F6"/>
    <w:rsid w:val="00C945D6"/>
    <w:rsid w:val="00CA5291"/>
    <w:rsid w:val="00CA54F6"/>
    <w:rsid w:val="00CA665D"/>
    <w:rsid w:val="00CC7B97"/>
    <w:rsid w:val="00CC7FE9"/>
    <w:rsid w:val="00CE2474"/>
    <w:rsid w:val="00CE7244"/>
    <w:rsid w:val="00CE79F5"/>
    <w:rsid w:val="00D0167E"/>
    <w:rsid w:val="00D24223"/>
    <w:rsid w:val="00D57CA3"/>
    <w:rsid w:val="00D9009B"/>
    <w:rsid w:val="00D9281A"/>
    <w:rsid w:val="00DA431D"/>
    <w:rsid w:val="00DA465C"/>
    <w:rsid w:val="00DB03C5"/>
    <w:rsid w:val="00DB07ED"/>
    <w:rsid w:val="00DB5114"/>
    <w:rsid w:val="00DC652E"/>
    <w:rsid w:val="00DD7123"/>
    <w:rsid w:val="00DE1590"/>
    <w:rsid w:val="00E02F39"/>
    <w:rsid w:val="00E20E9E"/>
    <w:rsid w:val="00E22315"/>
    <w:rsid w:val="00E22C7D"/>
    <w:rsid w:val="00E24721"/>
    <w:rsid w:val="00E3231D"/>
    <w:rsid w:val="00E3345B"/>
    <w:rsid w:val="00E36437"/>
    <w:rsid w:val="00E53DFA"/>
    <w:rsid w:val="00E64FBE"/>
    <w:rsid w:val="00E71052"/>
    <w:rsid w:val="00E738B3"/>
    <w:rsid w:val="00E76DCE"/>
    <w:rsid w:val="00E808C3"/>
    <w:rsid w:val="00E9085F"/>
    <w:rsid w:val="00EA2F7E"/>
    <w:rsid w:val="00EB0EFE"/>
    <w:rsid w:val="00EB5AC1"/>
    <w:rsid w:val="00EC313E"/>
    <w:rsid w:val="00EC6C84"/>
    <w:rsid w:val="00ED34F9"/>
    <w:rsid w:val="00EE0DB6"/>
    <w:rsid w:val="00F1408D"/>
    <w:rsid w:val="00F1509B"/>
    <w:rsid w:val="00F2572F"/>
    <w:rsid w:val="00F356C8"/>
    <w:rsid w:val="00F4327D"/>
    <w:rsid w:val="00F64A64"/>
    <w:rsid w:val="00F65618"/>
    <w:rsid w:val="00F75C2E"/>
    <w:rsid w:val="00F77C34"/>
    <w:rsid w:val="00F8409B"/>
    <w:rsid w:val="00F8567A"/>
    <w:rsid w:val="00F91878"/>
    <w:rsid w:val="00FA68AD"/>
    <w:rsid w:val="00FB13DC"/>
    <w:rsid w:val="00FB7523"/>
    <w:rsid w:val="00FC3189"/>
    <w:rsid w:val="00FD2AFA"/>
    <w:rsid w:val="00FD3434"/>
    <w:rsid w:val="00FE07F5"/>
    <w:rsid w:val="00FF2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03B1"/>
  <w15:chartTrackingRefBased/>
  <w15:docId w15:val="{B8D690AA-7F2C-448E-8B15-136033F6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7244"/>
    <w:pPr>
      <w:ind w:left="720"/>
      <w:contextualSpacing/>
    </w:pPr>
  </w:style>
  <w:style w:type="table" w:styleId="Tabellenraster">
    <w:name w:val="Table Grid"/>
    <w:basedOn w:val="NormaleTabelle"/>
    <w:uiPriority w:val="39"/>
    <w:rsid w:val="002D6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E1590"/>
    <w:rPr>
      <w:sz w:val="16"/>
      <w:szCs w:val="16"/>
    </w:rPr>
  </w:style>
  <w:style w:type="paragraph" w:styleId="Kommentartext">
    <w:name w:val="annotation text"/>
    <w:basedOn w:val="Standard"/>
    <w:link w:val="KommentartextZchn"/>
    <w:uiPriority w:val="99"/>
    <w:semiHidden/>
    <w:unhideWhenUsed/>
    <w:rsid w:val="00DE15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E1590"/>
    <w:rPr>
      <w:sz w:val="20"/>
      <w:szCs w:val="20"/>
    </w:rPr>
  </w:style>
  <w:style w:type="paragraph" w:styleId="Kommentarthema">
    <w:name w:val="annotation subject"/>
    <w:basedOn w:val="Kommentartext"/>
    <w:next w:val="Kommentartext"/>
    <w:link w:val="KommentarthemaZchn"/>
    <w:uiPriority w:val="99"/>
    <w:semiHidden/>
    <w:unhideWhenUsed/>
    <w:rsid w:val="00DE1590"/>
    <w:rPr>
      <w:b/>
      <w:bCs/>
    </w:rPr>
  </w:style>
  <w:style w:type="character" w:customStyle="1" w:styleId="KommentarthemaZchn">
    <w:name w:val="Kommentarthema Zchn"/>
    <w:basedOn w:val="KommentartextZchn"/>
    <w:link w:val="Kommentarthema"/>
    <w:uiPriority w:val="99"/>
    <w:semiHidden/>
    <w:rsid w:val="00DE1590"/>
    <w:rPr>
      <w:b/>
      <w:bCs/>
      <w:sz w:val="20"/>
      <w:szCs w:val="20"/>
    </w:rPr>
  </w:style>
  <w:style w:type="paragraph" w:styleId="Sprechblasentext">
    <w:name w:val="Balloon Text"/>
    <w:basedOn w:val="Standard"/>
    <w:link w:val="SprechblasentextZchn"/>
    <w:uiPriority w:val="99"/>
    <w:semiHidden/>
    <w:unhideWhenUsed/>
    <w:rsid w:val="00DE159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1590"/>
    <w:rPr>
      <w:rFonts w:ascii="Segoe UI" w:hAnsi="Segoe UI" w:cs="Segoe UI"/>
      <w:sz w:val="18"/>
      <w:szCs w:val="18"/>
    </w:rPr>
  </w:style>
  <w:style w:type="paragraph" w:styleId="berarbeitung">
    <w:name w:val="Revision"/>
    <w:hidden/>
    <w:uiPriority w:val="99"/>
    <w:semiHidden/>
    <w:rsid w:val="00E908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2607">
      <w:bodyDiv w:val="1"/>
      <w:marLeft w:val="0"/>
      <w:marRight w:val="0"/>
      <w:marTop w:val="0"/>
      <w:marBottom w:val="0"/>
      <w:divBdr>
        <w:top w:val="none" w:sz="0" w:space="0" w:color="auto"/>
        <w:left w:val="none" w:sz="0" w:space="0" w:color="auto"/>
        <w:bottom w:val="none" w:sz="0" w:space="0" w:color="auto"/>
        <w:right w:val="none" w:sz="0" w:space="0" w:color="auto"/>
      </w:divBdr>
    </w:div>
    <w:div w:id="288359171">
      <w:bodyDiv w:val="1"/>
      <w:marLeft w:val="0"/>
      <w:marRight w:val="0"/>
      <w:marTop w:val="0"/>
      <w:marBottom w:val="0"/>
      <w:divBdr>
        <w:top w:val="none" w:sz="0" w:space="0" w:color="auto"/>
        <w:left w:val="none" w:sz="0" w:space="0" w:color="auto"/>
        <w:bottom w:val="none" w:sz="0" w:space="0" w:color="auto"/>
        <w:right w:val="none" w:sz="0" w:space="0" w:color="auto"/>
      </w:divBdr>
    </w:div>
    <w:div w:id="451940380">
      <w:bodyDiv w:val="1"/>
      <w:marLeft w:val="0"/>
      <w:marRight w:val="0"/>
      <w:marTop w:val="0"/>
      <w:marBottom w:val="0"/>
      <w:divBdr>
        <w:top w:val="none" w:sz="0" w:space="0" w:color="auto"/>
        <w:left w:val="none" w:sz="0" w:space="0" w:color="auto"/>
        <w:bottom w:val="none" w:sz="0" w:space="0" w:color="auto"/>
        <w:right w:val="none" w:sz="0" w:space="0" w:color="auto"/>
      </w:divBdr>
    </w:div>
    <w:div w:id="790831093">
      <w:bodyDiv w:val="1"/>
      <w:marLeft w:val="0"/>
      <w:marRight w:val="0"/>
      <w:marTop w:val="0"/>
      <w:marBottom w:val="0"/>
      <w:divBdr>
        <w:top w:val="none" w:sz="0" w:space="0" w:color="auto"/>
        <w:left w:val="none" w:sz="0" w:space="0" w:color="auto"/>
        <w:bottom w:val="none" w:sz="0" w:space="0" w:color="auto"/>
        <w:right w:val="none" w:sz="0" w:space="0" w:color="auto"/>
      </w:divBdr>
    </w:div>
    <w:div w:id="1076633678">
      <w:bodyDiv w:val="1"/>
      <w:marLeft w:val="0"/>
      <w:marRight w:val="0"/>
      <w:marTop w:val="0"/>
      <w:marBottom w:val="0"/>
      <w:divBdr>
        <w:top w:val="none" w:sz="0" w:space="0" w:color="auto"/>
        <w:left w:val="none" w:sz="0" w:space="0" w:color="auto"/>
        <w:bottom w:val="none" w:sz="0" w:space="0" w:color="auto"/>
        <w:right w:val="none" w:sz="0" w:space="0" w:color="auto"/>
      </w:divBdr>
    </w:div>
    <w:div w:id="1125927755">
      <w:bodyDiv w:val="1"/>
      <w:marLeft w:val="0"/>
      <w:marRight w:val="0"/>
      <w:marTop w:val="0"/>
      <w:marBottom w:val="0"/>
      <w:divBdr>
        <w:top w:val="none" w:sz="0" w:space="0" w:color="auto"/>
        <w:left w:val="none" w:sz="0" w:space="0" w:color="auto"/>
        <w:bottom w:val="none" w:sz="0" w:space="0" w:color="auto"/>
        <w:right w:val="none" w:sz="0" w:space="0" w:color="auto"/>
      </w:divBdr>
    </w:div>
    <w:div w:id="14108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2CFA-E61A-42F0-AA8E-AE15B48CB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2068</Words>
  <Characters>11791</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Behn</dc:creator>
  <cp:keywords/>
  <dc:description/>
  <cp:lastModifiedBy>Helen Behn</cp:lastModifiedBy>
  <cp:revision>2</cp:revision>
  <cp:lastPrinted>2022-05-20T10:07:00Z</cp:lastPrinted>
  <dcterms:created xsi:type="dcterms:W3CDTF">2022-06-14T07:33:00Z</dcterms:created>
  <dcterms:modified xsi:type="dcterms:W3CDTF">2022-06-14T07:33:00Z</dcterms:modified>
</cp:coreProperties>
</file>